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1469DA" w14:textId="77777777" w:rsidR="008B29DF" w:rsidRPr="00764E91" w:rsidRDefault="008B29DF" w:rsidP="008B29DF">
      <w:pPr>
        <w:pStyle w:val="Heading2"/>
        <w:numPr>
          <w:ilvl w:val="1"/>
          <w:numId w:val="1"/>
        </w:numPr>
        <w:tabs>
          <w:tab w:val="left" w:pos="709"/>
        </w:tabs>
        <w:spacing w:before="480" w:after="240"/>
        <w:contextualSpacing/>
        <w:jc w:val="left"/>
        <w:rPr>
          <w:lang w:val="en-US"/>
        </w:rPr>
      </w:pPr>
      <w:bookmarkStart w:id="0" w:name="_Toc535339094"/>
      <w:r w:rsidRPr="00542012">
        <w:rPr>
          <w:lang w:val="en-US"/>
        </w:rPr>
        <w:t>IMAGE processing SW</w:t>
      </w:r>
      <w:r>
        <w:rPr>
          <w:rStyle w:val="CommentReference"/>
          <w:rFonts w:cs="Times New Roman"/>
        </w:rPr>
        <w:commentReference w:id="1"/>
      </w:r>
      <w:bookmarkEnd w:id="0"/>
    </w:p>
    <w:p w14:paraId="022D9762" w14:textId="59AA5CF7" w:rsidR="008B29DF" w:rsidRPr="0005502D" w:rsidRDefault="008B29DF" w:rsidP="008B29D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i/>
          <w:lang w:val="en-US"/>
        </w:rPr>
      </w:pPr>
      <w:r w:rsidRPr="00891232">
        <w:rPr>
          <w:lang w:val="en-US"/>
        </w:rPr>
        <w:t xml:space="preserve">VITO has </w:t>
      </w:r>
      <w:del w:id="2" w:author="Klaas Pauly" w:date="2019-01-18T17:19:00Z">
        <w:r w:rsidRPr="00891232" w:rsidDel="008B7AC1">
          <w:rPr>
            <w:lang w:val="en-US"/>
          </w:rPr>
          <w:delText>ample</w:delText>
        </w:r>
      </w:del>
      <w:ins w:id="3" w:author="Klaas Pauly" w:date="2019-01-18T17:42:00Z">
        <w:r w:rsidR="001F6243">
          <w:rPr>
            <w:lang w:val="en-US"/>
          </w:rPr>
          <w:t xml:space="preserve">ample </w:t>
        </w:r>
      </w:ins>
      <w:del w:id="4" w:author="Klaas Pauly" w:date="2019-01-18T17:19:00Z">
        <w:r w:rsidRPr="00891232" w:rsidDel="008B7AC1">
          <w:rPr>
            <w:lang w:val="en-US"/>
          </w:rPr>
          <w:delText xml:space="preserve"> </w:delText>
        </w:r>
      </w:del>
      <w:r w:rsidRPr="00891232">
        <w:rPr>
          <w:lang w:val="en-US"/>
        </w:rPr>
        <w:t xml:space="preserve">experience with the data processing of </w:t>
      </w:r>
      <w:ins w:id="5" w:author="Klaas Pauly" w:date="2019-01-18T17:19:00Z">
        <w:r w:rsidR="001F6243">
          <w:rPr>
            <w:lang w:val="en-US"/>
          </w:rPr>
          <w:t xml:space="preserve">imagery from </w:t>
        </w:r>
      </w:ins>
      <w:ins w:id="6" w:author="Klaas Pauly" w:date="2019-01-18T17:29:00Z">
        <w:r w:rsidR="001F6243">
          <w:rPr>
            <w:lang w:val="en-US"/>
          </w:rPr>
          <w:t>radiometrically calibrated</w:t>
        </w:r>
      </w:ins>
      <w:ins w:id="7" w:author="Klaas Pauly" w:date="2019-01-18T17:19:00Z">
        <w:r w:rsidR="00041398">
          <w:rPr>
            <w:lang w:val="en-US"/>
          </w:rPr>
          <w:t xml:space="preserve"> thermal camera</w:t>
        </w:r>
      </w:ins>
      <w:ins w:id="8" w:author="Klaas Pauly" w:date="2019-01-18T17:29:00Z">
        <w:r w:rsidR="001F6243">
          <w:rPr>
            <w:lang w:val="en-US"/>
          </w:rPr>
          <w:t>s</w:t>
        </w:r>
      </w:ins>
      <w:ins w:id="9" w:author="Klaas Pauly" w:date="2019-01-18T17:19:00Z">
        <w:r w:rsidR="00041398">
          <w:rPr>
            <w:lang w:val="en-US"/>
          </w:rPr>
          <w:t xml:space="preserve"> with an uncooled micr</w:t>
        </w:r>
        <w:r w:rsidR="001F6243">
          <w:rPr>
            <w:lang w:val="en-US"/>
          </w:rPr>
          <w:t>obolometer (</w:t>
        </w:r>
      </w:ins>
      <w:ins w:id="10" w:author="Klaas Pauly" w:date="2019-01-18T17:29:00Z">
        <w:r w:rsidR="001F6243">
          <w:rPr>
            <w:lang w:val="en-US"/>
          </w:rPr>
          <w:t>e.g.</w:t>
        </w:r>
      </w:ins>
      <w:ins w:id="11" w:author="Klaas Pauly" w:date="2019-01-18T17:19:00Z">
        <w:r w:rsidR="00041398">
          <w:rPr>
            <w:lang w:val="en-US"/>
          </w:rPr>
          <w:t xml:space="preserve"> </w:t>
        </w:r>
      </w:ins>
      <w:proofErr w:type="spellStart"/>
      <w:ins w:id="12" w:author="Klaas Pauly" w:date="2019-01-18T17:20:00Z">
        <w:r w:rsidR="00041398">
          <w:rPr>
            <w:lang w:val="en-US"/>
          </w:rPr>
          <w:t>Workswell</w:t>
        </w:r>
        <w:proofErr w:type="spellEnd"/>
        <w:r w:rsidR="00041398">
          <w:rPr>
            <w:lang w:val="en-US"/>
          </w:rPr>
          <w:t xml:space="preserve"> WIRIS 2</w:t>
        </w:r>
      </w:ins>
      <w:ins w:id="13" w:author="Klaas Pauly" w:date="2019-01-18T17:21:00Z">
        <w:r w:rsidR="00041398">
          <w:rPr>
            <w:lang w:val="en-US"/>
          </w:rPr>
          <w:t xml:space="preserve"> and similar cameras equipped with a FLIR 640 sensor</w:t>
        </w:r>
      </w:ins>
      <w:ins w:id="14" w:author="Klaas Pauly" w:date="2019-01-18T17:22:00Z">
        <w:r w:rsidR="00041398">
          <w:rPr>
            <w:lang w:val="en-US"/>
          </w:rPr>
          <w:t xml:space="preserve"> with 17 µm pixel pitch, measuring in the 7.5 – 13.5 µm band</w:t>
        </w:r>
      </w:ins>
      <w:ins w:id="15" w:author="Klaas Pauly" w:date="2019-01-18T17:20:00Z">
        <w:r w:rsidR="00041398">
          <w:rPr>
            <w:lang w:val="en-US"/>
          </w:rPr>
          <w:t xml:space="preserve">). </w:t>
        </w:r>
      </w:ins>
      <w:del w:id="16" w:author="Klaas Pauly" w:date="2019-01-18T17:23:00Z">
        <w:r w:rsidRPr="00891232" w:rsidDel="00041398">
          <w:rPr>
            <w:lang w:val="en-US"/>
          </w:rPr>
          <w:delText>a spatio-spectral camera with LVF filters (i.e. the COSI and the 2</w:delText>
        </w:r>
        <w:r w:rsidRPr="00891232" w:rsidDel="00041398">
          <w:rPr>
            <w:vertAlign w:val="superscript"/>
            <w:lang w:val="en-US"/>
          </w:rPr>
          <w:delText>nd</w:delText>
        </w:r>
        <w:r w:rsidRPr="00891232" w:rsidDel="00041398">
          <w:rPr>
            <w:lang w:val="en-US"/>
          </w:rPr>
          <w:delText xml:space="preserve"> generation ButterflEYE camera </w:delText>
        </w:r>
        <w:r w:rsidDel="00041398">
          <w:rPr>
            <w:lang w:val="en-US"/>
          </w:rPr>
          <w:delText>(</w:delText>
        </w:r>
        <w:r w:rsidRPr="00950C79" w:rsidDel="00041398">
          <w:rPr>
            <w:lang w:val="en-US"/>
          </w:rPr>
          <w:delText>Sima et al.</w:delText>
        </w:r>
        <w:r w:rsidDel="00041398">
          <w:rPr>
            <w:lang w:val="en-US"/>
          </w:rPr>
          <w:delText>,</w:delText>
        </w:r>
        <w:r w:rsidRPr="00950C79" w:rsidDel="00041398">
          <w:rPr>
            <w:lang w:val="en-US"/>
          </w:rPr>
          <w:delText xml:space="preserve"> 2016</w:delText>
        </w:r>
        <w:r w:rsidRPr="00891232" w:rsidDel="00041398">
          <w:rPr>
            <w:lang w:val="en-US"/>
          </w:rPr>
          <w:delText xml:space="preserve"> ). </w:delText>
        </w:r>
      </w:del>
      <w:r w:rsidRPr="00891232">
        <w:rPr>
          <w:lang w:val="en-US"/>
        </w:rPr>
        <w:t xml:space="preserve">These </w:t>
      </w:r>
      <w:proofErr w:type="spellStart"/>
      <w:proofErr w:type="gramStart"/>
      <w:r w:rsidRPr="00891232">
        <w:rPr>
          <w:lang w:val="en-US"/>
        </w:rPr>
        <w:t>camera’</w:t>
      </w:r>
      <w:r>
        <w:rPr>
          <w:lang w:val="en-US"/>
        </w:rPr>
        <w:t>s</w:t>
      </w:r>
      <w:proofErr w:type="spellEnd"/>
      <w:proofErr w:type="gramEnd"/>
      <w:r>
        <w:rPr>
          <w:lang w:val="en-US"/>
        </w:rPr>
        <w:t xml:space="preserve"> a</w:t>
      </w:r>
      <w:r w:rsidRPr="00891232">
        <w:rPr>
          <w:lang w:val="en-US"/>
        </w:rPr>
        <w:t>re operated on Remotely Piloted Aircraft Systems</w:t>
      </w:r>
      <w:ins w:id="17" w:author="Klaas Pauly" w:date="2019-01-18T17:50:00Z">
        <w:r w:rsidR="00DE02F7">
          <w:rPr>
            <w:lang w:val="en-US"/>
          </w:rPr>
          <w:t xml:space="preserve"> (RPAS)</w:t>
        </w:r>
      </w:ins>
      <w:r w:rsidRPr="00891232">
        <w:rPr>
          <w:lang w:val="en-US"/>
        </w:rPr>
        <w:t xml:space="preserve">. </w:t>
      </w:r>
      <w:del w:id="18" w:author="Klaas Pauly" w:date="2019-01-18T17:35:00Z">
        <w:r w:rsidRPr="00891232" w:rsidDel="001F6243">
          <w:rPr>
            <w:lang w:val="en-US"/>
          </w:rPr>
          <w:delText>A data processing system was developed to provide geometrically and radiometrically calibrated hypercube data.</w:delText>
        </w:r>
        <w:r w:rsidDel="001F6243">
          <w:rPr>
            <w:lang w:val="en-US"/>
          </w:rPr>
          <w:delText xml:space="preserve"> </w:delText>
        </w:r>
      </w:del>
      <w:r w:rsidRPr="00950C79">
        <w:rPr>
          <w:lang w:val="en-US"/>
        </w:rPr>
        <w:t xml:space="preserve">During pre-processing, the collected data are validated using quality checks on the raw images and the flight and camera metadata (including onboard GPS data for georeferencing). </w:t>
      </w:r>
      <w:ins w:id="19" w:author="Klaas Pauly" w:date="2019-01-18T17:35:00Z">
        <w:r w:rsidR="001F6243">
          <w:rPr>
            <w:lang w:val="en-US"/>
          </w:rPr>
          <w:t>Thermal images are processed through a structure from motion (</w:t>
        </w:r>
        <w:proofErr w:type="spellStart"/>
        <w:r w:rsidR="001F6243">
          <w:rPr>
            <w:lang w:val="en-US"/>
          </w:rPr>
          <w:t>SfM</w:t>
        </w:r>
        <w:proofErr w:type="spellEnd"/>
        <w:r w:rsidR="001F6243">
          <w:rPr>
            <w:lang w:val="en-US"/>
          </w:rPr>
          <w:t xml:space="preserve">) photogrammetry workflow encompassing tie-point extraction and matching, </w:t>
        </w:r>
      </w:ins>
      <w:ins w:id="20" w:author="Klaas Pauly" w:date="2019-01-18T17:36:00Z">
        <w:r w:rsidR="001F6243">
          <w:rPr>
            <w:lang w:val="en-US"/>
          </w:rPr>
          <w:t xml:space="preserve">outlier detection and </w:t>
        </w:r>
      </w:ins>
      <w:ins w:id="21" w:author="Klaas Pauly" w:date="2019-01-18T17:35:00Z">
        <w:r w:rsidR="001F6243">
          <w:rPr>
            <w:lang w:val="en-US"/>
          </w:rPr>
          <w:t xml:space="preserve">bundle adjustment, optional measurement of additional manual tie-points and ground control points (GCPs), geometric camera calibration, colored dense point cloud generation, point cloud classification into terrain, above ground and noise points, raster digital surface model (DSM) and digital terrain model (DTM) generation, and </w:t>
        </w:r>
      </w:ins>
      <w:ins w:id="22" w:author="Klaas Pauly" w:date="2019-01-18T17:36:00Z">
        <w:r w:rsidR="001F6243">
          <w:rPr>
            <w:lang w:val="en-US"/>
          </w:rPr>
          <w:t xml:space="preserve">true </w:t>
        </w:r>
      </w:ins>
      <w:ins w:id="23" w:author="Klaas Pauly" w:date="2019-01-18T17:35:00Z">
        <w:r w:rsidR="001F6243">
          <w:rPr>
            <w:lang w:val="en-US"/>
          </w:rPr>
          <w:t>orthophoto projection</w:t>
        </w:r>
      </w:ins>
      <w:ins w:id="24" w:author="Klaas Pauly" w:date="2019-01-18T17:36:00Z">
        <w:r w:rsidR="001F6243">
          <w:rPr>
            <w:lang w:val="en-US"/>
          </w:rPr>
          <w:t xml:space="preserve"> </w:t>
        </w:r>
      </w:ins>
      <w:ins w:id="25" w:author="Klaas Pauly" w:date="2019-01-18T17:37:00Z">
        <w:r w:rsidR="001F6243">
          <w:rPr>
            <w:lang w:val="en-US"/>
          </w:rPr>
          <w:t>onto the DTM</w:t>
        </w:r>
      </w:ins>
      <w:ins w:id="26" w:author="Klaas Pauly" w:date="2019-01-18T17:35:00Z">
        <w:r w:rsidR="001F6243">
          <w:rPr>
            <w:lang w:val="en-US"/>
          </w:rPr>
          <w:t xml:space="preserve">. </w:t>
        </w:r>
      </w:ins>
      <w:ins w:id="27" w:author="Klaas Pauly" w:date="2019-01-18T17:43:00Z">
        <w:r w:rsidR="00DE02F7">
          <w:rPr>
            <w:lang w:val="en-US"/>
          </w:rPr>
          <w:t xml:space="preserve">The resulting </w:t>
        </w:r>
      </w:ins>
      <w:proofErr w:type="gramStart"/>
      <w:ins w:id="28" w:author="Klaas Pauly" w:date="2019-01-18T17:44:00Z">
        <w:r w:rsidR="00DE02F7">
          <w:rPr>
            <w:lang w:val="en-US"/>
          </w:rPr>
          <w:t>16 bit</w:t>
        </w:r>
        <w:proofErr w:type="gramEnd"/>
        <w:r w:rsidR="00DE02F7">
          <w:rPr>
            <w:lang w:val="en-US"/>
          </w:rPr>
          <w:t xml:space="preserve"> </w:t>
        </w:r>
      </w:ins>
      <w:ins w:id="29" w:author="Klaas Pauly" w:date="2019-01-18T17:43:00Z">
        <w:r w:rsidR="00DE02F7">
          <w:rPr>
            <w:lang w:val="en-US"/>
          </w:rPr>
          <w:t xml:space="preserve">thermal </w:t>
        </w:r>
        <w:proofErr w:type="spellStart"/>
        <w:r w:rsidR="00DE02F7">
          <w:rPr>
            <w:lang w:val="en-US"/>
          </w:rPr>
          <w:t>orthomosaic</w:t>
        </w:r>
      </w:ins>
      <w:proofErr w:type="spellEnd"/>
      <w:ins w:id="30" w:author="Klaas Pauly" w:date="2019-01-18T17:44:00Z">
        <w:r w:rsidR="00DE02F7">
          <w:rPr>
            <w:lang w:val="en-US"/>
          </w:rPr>
          <w:t xml:space="preserve"> </w:t>
        </w:r>
      </w:ins>
      <w:ins w:id="31" w:author="Klaas Pauly" w:date="2019-01-18T17:45:00Z">
        <w:r w:rsidR="00DE02F7">
          <w:rPr>
            <w:lang w:val="en-US"/>
          </w:rPr>
          <w:t>has pixel values expressed as digit</w:t>
        </w:r>
      </w:ins>
      <w:ins w:id="32" w:author="Klaas Pauly" w:date="2019-01-18T17:44:00Z">
        <w:r w:rsidR="00DE02F7">
          <w:rPr>
            <w:lang w:val="en-US"/>
          </w:rPr>
          <w:t>a</w:t>
        </w:r>
      </w:ins>
      <w:ins w:id="33" w:author="Klaas Pauly" w:date="2019-01-18T17:45:00Z">
        <w:r w:rsidR="00DE02F7">
          <w:rPr>
            <w:lang w:val="en-US"/>
          </w:rPr>
          <w:t>l numbers (DN)</w:t>
        </w:r>
      </w:ins>
      <w:ins w:id="34" w:author="Klaas Pauly" w:date="2019-01-18T17:44:00Z">
        <w:r w:rsidR="00DE02F7">
          <w:rPr>
            <w:lang w:val="en-US"/>
          </w:rPr>
          <w:t xml:space="preserve"> scaled to temperature (K). </w:t>
        </w:r>
      </w:ins>
      <w:ins w:id="35" w:author="Klaas Pauly" w:date="2019-01-18T17:35:00Z">
        <w:r w:rsidR="001F6243">
          <w:rPr>
            <w:lang w:val="en-US"/>
          </w:rPr>
          <w:t xml:space="preserve">This can be done using open-source or commercial </w:t>
        </w:r>
        <w:proofErr w:type="spellStart"/>
        <w:r w:rsidR="001F6243">
          <w:rPr>
            <w:lang w:val="en-US"/>
          </w:rPr>
          <w:t>SfM</w:t>
        </w:r>
        <w:proofErr w:type="spellEnd"/>
        <w:r w:rsidR="001F6243">
          <w:rPr>
            <w:lang w:val="en-US"/>
          </w:rPr>
          <w:t xml:space="preserve"> photogrammetry software packages</w:t>
        </w:r>
      </w:ins>
      <w:ins w:id="36" w:author="Klaas Pauly" w:date="2019-01-18T17:46:00Z">
        <w:r w:rsidR="00DE02F7">
          <w:rPr>
            <w:lang w:val="en-US"/>
          </w:rPr>
          <w:t xml:space="preserve"> on Linux</w:t>
        </w:r>
      </w:ins>
      <w:ins w:id="37" w:author="Klaas Pauly" w:date="2019-01-18T17:35:00Z">
        <w:r w:rsidR="001F6243">
          <w:rPr>
            <w:lang w:val="en-US"/>
          </w:rPr>
          <w:t xml:space="preserve">, for which VITO extensively tailored the processing workflow and parameters to handle the thermal data characteristics. </w:t>
        </w:r>
      </w:ins>
      <w:ins w:id="38" w:author="Klaas Pauly" w:date="2019-01-18T17:47:00Z">
        <w:r w:rsidR="00DE02F7">
          <w:rPr>
            <w:lang w:val="en-US"/>
          </w:rPr>
          <w:t xml:space="preserve">Thermal imagery </w:t>
        </w:r>
      </w:ins>
      <w:ins w:id="39" w:author="Klaas Pauly" w:date="2019-01-18T17:48:00Z">
        <w:r w:rsidR="00DE02F7">
          <w:rPr>
            <w:lang w:val="en-US"/>
          </w:rPr>
          <w:t>can</w:t>
        </w:r>
      </w:ins>
      <w:ins w:id="40" w:author="Klaas Pauly" w:date="2019-01-18T17:47:00Z">
        <w:r w:rsidR="00DE02F7">
          <w:rPr>
            <w:lang w:val="en-US"/>
          </w:rPr>
          <w:t xml:space="preserve"> a</w:t>
        </w:r>
      </w:ins>
      <w:ins w:id="41" w:author="Klaas Pauly" w:date="2019-01-18T17:48:00Z">
        <w:r w:rsidR="00DE02F7">
          <w:rPr>
            <w:lang w:val="en-US"/>
          </w:rPr>
          <w:t xml:space="preserve">lso be used in a per-frame analysis workflow based on a live </w:t>
        </w:r>
      </w:ins>
      <w:ins w:id="42" w:author="Klaas Pauly" w:date="2019-01-18T17:49:00Z">
        <w:r w:rsidR="00DE02F7">
          <w:rPr>
            <w:lang w:val="en-US"/>
          </w:rPr>
          <w:t>image</w:t>
        </w:r>
      </w:ins>
      <w:ins w:id="43" w:author="Klaas Pauly" w:date="2019-01-18T17:48:00Z">
        <w:r w:rsidR="00DE02F7">
          <w:rPr>
            <w:lang w:val="en-US"/>
          </w:rPr>
          <w:t xml:space="preserve"> feed using direct georeferenc</w:t>
        </w:r>
      </w:ins>
      <w:ins w:id="44" w:author="Klaas Pauly" w:date="2019-01-18T17:49:00Z">
        <w:r w:rsidR="00DE02F7">
          <w:rPr>
            <w:lang w:val="en-US"/>
          </w:rPr>
          <w:t xml:space="preserve">ing. </w:t>
        </w:r>
      </w:ins>
      <w:ins w:id="45" w:author="Klaas Pauly" w:date="2019-01-18T17:52:00Z">
        <w:r w:rsidR="00DE02F7">
          <w:rPr>
            <w:lang w:val="en-US"/>
          </w:rPr>
          <w:t xml:space="preserve">In the framework of the H2020 MONOCLE project, </w:t>
        </w:r>
      </w:ins>
      <w:ins w:id="46" w:author="Klaas Pauly" w:date="2019-01-18T17:49:00Z">
        <w:r w:rsidR="00DE02F7">
          <w:rPr>
            <w:lang w:val="en-US"/>
          </w:rPr>
          <w:t xml:space="preserve">VITO developed a workflow </w:t>
        </w:r>
        <w:r w:rsidR="00407F88">
          <w:rPr>
            <w:lang w:val="en-US"/>
          </w:rPr>
          <w:t>running on a</w:t>
        </w:r>
      </w:ins>
      <w:ins w:id="47" w:author="Klaas Pauly" w:date="2019-01-18T17:54:00Z">
        <w:r w:rsidR="00407F88">
          <w:rPr>
            <w:lang w:val="en-US"/>
          </w:rPr>
          <w:t xml:space="preserve"> portable Linux computer (Raspberry Pi) carried by the RPAS</w:t>
        </w:r>
      </w:ins>
      <w:ins w:id="48" w:author="Klaas Pauly" w:date="2019-01-18T17:49:00Z">
        <w:r w:rsidR="00DE02F7">
          <w:rPr>
            <w:lang w:val="en-US"/>
          </w:rPr>
          <w:t xml:space="preserve"> to integrate a live </w:t>
        </w:r>
      </w:ins>
      <w:ins w:id="49" w:author="Klaas Pauly" w:date="2019-01-18T17:50:00Z">
        <w:r w:rsidR="00DE02F7">
          <w:rPr>
            <w:lang w:val="en-US"/>
          </w:rPr>
          <w:t xml:space="preserve">multispectral </w:t>
        </w:r>
      </w:ins>
      <w:ins w:id="50" w:author="Klaas Pauly" w:date="2019-01-18T17:49:00Z">
        <w:r w:rsidR="00DE02F7">
          <w:rPr>
            <w:lang w:val="en-US"/>
          </w:rPr>
          <w:t xml:space="preserve">VNIR image feed together with </w:t>
        </w:r>
      </w:ins>
      <w:ins w:id="51" w:author="Klaas Pauly" w:date="2019-01-18T17:50:00Z">
        <w:r w:rsidR="00DE02F7">
          <w:rPr>
            <w:lang w:val="en-US"/>
          </w:rPr>
          <w:t xml:space="preserve">GNSS/IMU measurements from </w:t>
        </w:r>
      </w:ins>
      <w:ins w:id="52" w:author="Klaas Pauly" w:date="2019-01-18T17:54:00Z">
        <w:r w:rsidR="00407F88">
          <w:rPr>
            <w:lang w:val="en-US"/>
          </w:rPr>
          <w:t>the</w:t>
        </w:r>
      </w:ins>
      <w:ins w:id="53" w:author="Klaas Pauly" w:date="2019-01-18T17:51:00Z">
        <w:r w:rsidR="00DE02F7">
          <w:rPr>
            <w:lang w:val="en-US"/>
          </w:rPr>
          <w:t xml:space="preserve"> RPAS platform</w:t>
        </w:r>
      </w:ins>
      <w:ins w:id="54" w:author="Klaas Pauly" w:date="2019-01-18T17:54:00Z">
        <w:r w:rsidR="00407F88">
          <w:rPr>
            <w:lang w:val="en-US"/>
          </w:rPr>
          <w:t xml:space="preserve"> and sensor gimbal</w:t>
        </w:r>
      </w:ins>
      <w:ins w:id="55" w:author="Klaas Pauly" w:date="2019-01-18T17:51:00Z">
        <w:r w:rsidR="00DE02F7">
          <w:rPr>
            <w:lang w:val="en-US"/>
          </w:rPr>
          <w:t xml:space="preserve">, </w:t>
        </w:r>
      </w:ins>
      <w:ins w:id="56" w:author="Klaas Pauly" w:date="2019-01-18T17:50:00Z">
        <w:r w:rsidR="00DE02F7">
          <w:rPr>
            <w:lang w:val="en-US"/>
          </w:rPr>
          <w:t xml:space="preserve">enabling </w:t>
        </w:r>
      </w:ins>
      <w:ins w:id="57" w:author="Klaas Pauly" w:date="2019-01-18T17:51:00Z">
        <w:r w:rsidR="00DE02F7">
          <w:rPr>
            <w:lang w:val="en-US"/>
          </w:rPr>
          <w:t>real-time on-the-ground image analysis, stitching and camera feedback (e.g. adjusting image acquisition parameters). This system</w:t>
        </w:r>
      </w:ins>
      <w:ins w:id="58" w:author="Klaas Pauly" w:date="2019-01-18T17:52:00Z">
        <w:r w:rsidR="00DE02F7">
          <w:rPr>
            <w:lang w:val="en-US"/>
          </w:rPr>
          <w:t xml:space="preserve"> can </w:t>
        </w:r>
        <w:del w:id="59" w:author="Blommaert Joris" w:date="2019-01-21T14:28:00Z">
          <w:r w:rsidR="00DE02F7" w:rsidDel="00AF6CDD">
            <w:rPr>
              <w:lang w:val="en-US"/>
            </w:rPr>
            <w:delText xml:space="preserve">by </w:delText>
          </w:r>
        </w:del>
        <w:r w:rsidR="00DE02F7">
          <w:rPr>
            <w:lang w:val="en-US"/>
          </w:rPr>
          <w:t xml:space="preserve">easily </w:t>
        </w:r>
      </w:ins>
      <w:ins w:id="60" w:author="Blommaert Joris" w:date="2019-01-21T14:28:00Z">
        <w:r w:rsidR="00AF6CDD">
          <w:rPr>
            <w:lang w:val="en-US"/>
          </w:rPr>
          <w:t xml:space="preserve">be </w:t>
        </w:r>
      </w:ins>
      <w:ins w:id="61" w:author="Klaas Pauly" w:date="2019-01-18T17:52:00Z">
        <w:r w:rsidR="00DE02F7">
          <w:rPr>
            <w:lang w:val="en-US"/>
          </w:rPr>
          <w:t xml:space="preserve">adjusted to handle a thermal imagery feed. </w:t>
        </w:r>
      </w:ins>
      <w:del w:id="62" w:author="Klaas Pauly" w:date="2019-01-18T17:46:00Z">
        <w:r w:rsidRPr="00950C79" w:rsidDel="00DE02F7">
          <w:rPr>
            <w:lang w:val="en-US"/>
          </w:rPr>
          <w:delText>After that, the hyperspectral datacube generation is initiated. This process includes aerial triangulation, bundle block adjustment and outlier detection, camera calibration, dense point cloud extraction and surface generation algorithms. Next, the hyperspectral bands are obtained by a true ortho projection of each band in the original images onto the digital surface model (DSM), resulting in a hyperspectral datacube (also called hypercube) where spectral layers are aligned at the pixel level. Details, challenges and an elaborate error analysis of the geometric processing are described by Sima et al. (2016). The resulting hypercube with pixel values expressed as digital numbers (DN) is then radiometrically corrected. After spectral interpolation and smoothing, a gap-free hypercube with orthomosaiced reflectance maps of 91 bands regularly sampled at 5 nm intervals, ranging from 475 to 925 nm, can be obtained from the Cubert S 199 ButterflEYE LS. Confounding factors and details of the radiometric processing are elab</w:delText>
        </w:r>
        <w:r w:rsidDel="00DE02F7">
          <w:rPr>
            <w:lang w:val="en-US"/>
          </w:rPr>
          <w:delText>orated on by Livens et al. (</w:delText>
        </w:r>
        <w:r w:rsidRPr="00950C79" w:rsidDel="00DE02F7">
          <w:rPr>
            <w:lang w:val="en-US"/>
          </w:rPr>
          <w:delText xml:space="preserve">2017). </w:delText>
        </w:r>
        <w:r w:rsidDel="00DE02F7">
          <w:rPr>
            <w:lang w:val="en-US"/>
          </w:rPr>
          <w:delText xml:space="preserve">The technique is now being applied also on a LEO space mission: </w:delText>
        </w:r>
        <w:r w:rsidRPr="0079041C" w:rsidDel="00DE02F7">
          <w:rPr>
            <w:i/>
            <w:lang w:val="en-US"/>
          </w:rPr>
          <w:delText>Hyperscout</w:delText>
        </w:r>
        <w:r w:rsidDel="00DE02F7">
          <w:rPr>
            <w:lang w:val="en-US"/>
          </w:rPr>
          <w:delText xml:space="preserve">. </w:delText>
        </w:r>
      </w:del>
      <w:r>
        <w:rPr>
          <w:lang w:val="en-US"/>
        </w:rPr>
        <w:t xml:space="preserve">It is our intention to modify the above technique to the conditions expected in the Hera mission concerning the different operations of the instrument and the expected images which are, unlike for the remote sensing on Earth, not covering the whole FOV of the camera. </w:t>
      </w:r>
    </w:p>
    <w:p w14:paraId="2A152D25" w14:textId="7B918DC6" w:rsidR="008B29DF" w:rsidRDefault="008B29DF">
      <w:pPr>
        <w:spacing w:before="100" w:beforeAutospacing="1" w:after="100" w:afterAutospacing="1"/>
        <w:rPr>
          <w:lang w:val="en-US"/>
        </w:rPr>
      </w:pPr>
      <w:r w:rsidRPr="002D6C4A">
        <w:rPr>
          <w:lang w:val="en-US"/>
        </w:rPr>
        <w:t xml:space="preserve">The </w:t>
      </w:r>
      <w:del w:id="63" w:author="Bart" w:date="2019-01-22T21:44:00Z">
        <w:r w:rsidDel="00A801CE">
          <w:rPr>
            <w:lang w:val="en-US"/>
          </w:rPr>
          <w:delText xml:space="preserve">entire </w:delText>
        </w:r>
      </w:del>
      <w:r>
        <w:rPr>
          <w:lang w:val="en-US"/>
        </w:rPr>
        <w:t>IMAGE processing s</w:t>
      </w:r>
      <w:r w:rsidRPr="002D6C4A">
        <w:rPr>
          <w:lang w:val="en-US"/>
        </w:rPr>
        <w:t>yste</w:t>
      </w:r>
      <w:r>
        <w:rPr>
          <w:lang w:val="en-US"/>
        </w:rPr>
        <w:t>m</w:t>
      </w:r>
      <w:r w:rsidRPr="002D6C4A">
        <w:rPr>
          <w:lang w:val="en-US"/>
        </w:rPr>
        <w:t xml:space="preserve"> must be fully compliant with the navigation and scientific performance requirements</w:t>
      </w:r>
      <w:ins w:id="64" w:author="Bart" w:date="2019-01-22T23:41:00Z">
        <w:r w:rsidR="00E159D3">
          <w:rPr>
            <w:lang w:val="en-US"/>
          </w:rPr>
          <w:t xml:space="preserve">. </w:t>
        </w:r>
        <w:del w:id="65" w:author="o k" w:date="2019-01-23T00:23:00Z">
          <w:r w:rsidR="00E159D3" w:rsidDel="00E034F3">
            <w:rPr>
              <w:lang w:val="en-US"/>
            </w:rPr>
            <w:delText>ROB will develop</w:delText>
          </w:r>
        </w:del>
      </w:ins>
      <w:ins w:id="66" w:author="o k" w:date="2019-01-23T00:23:00Z">
        <w:r w:rsidR="00E034F3">
          <w:rPr>
            <w:lang w:val="en-US"/>
          </w:rPr>
          <w:t>A</w:t>
        </w:r>
      </w:ins>
      <w:ins w:id="67" w:author="Bart" w:date="2019-01-22T23:41:00Z">
        <w:del w:id="68" w:author="o k" w:date="2019-01-23T00:24:00Z">
          <w:r w:rsidR="00E159D3" w:rsidDel="00E034F3">
            <w:rPr>
              <w:lang w:val="en-US"/>
            </w:rPr>
            <w:delText xml:space="preserve"> a</w:delText>
          </w:r>
        </w:del>
      </w:ins>
      <w:del w:id="69" w:author="Bart" w:date="2019-01-22T23:41:00Z">
        <w:r w:rsidRPr="002D6C4A" w:rsidDel="00E159D3">
          <w:rPr>
            <w:lang w:val="en-US"/>
          </w:rPr>
          <w:delText xml:space="preserve">. </w:delText>
        </w:r>
      </w:del>
      <w:del w:id="70" w:author="Bart" w:date="2019-01-22T22:11:00Z">
        <w:r w:rsidRPr="002D6C4A" w:rsidDel="00B72F80">
          <w:rPr>
            <w:lang w:val="en-US"/>
          </w:rPr>
          <w:delText> </w:delText>
        </w:r>
      </w:del>
      <w:del w:id="71" w:author="Bart" w:date="2019-01-22T22:12:00Z">
        <w:r w:rsidRPr="002D6C4A" w:rsidDel="00B72F80">
          <w:rPr>
            <w:lang w:val="en-US"/>
          </w:rPr>
          <w:delText xml:space="preserve">A </w:delText>
        </w:r>
      </w:del>
      <w:ins w:id="72" w:author="Bart" w:date="2019-01-22T22:29:00Z">
        <w:r w:rsidR="00BB5184">
          <w:rPr>
            <w:lang w:val="en-US"/>
          </w:rPr>
          <w:t xml:space="preserve"> s</w:t>
        </w:r>
      </w:ins>
      <w:ins w:id="73" w:author="Bart" w:date="2019-01-22T21:54:00Z">
        <w:r w:rsidR="00A801CE">
          <w:rPr>
            <w:lang w:val="en-US"/>
          </w:rPr>
          <w:t xml:space="preserve">oftware </w:t>
        </w:r>
      </w:ins>
      <w:del w:id="74" w:author="Bart" w:date="2019-01-22T21:52:00Z">
        <w:r w:rsidRPr="002D6C4A" w:rsidDel="00A801CE">
          <w:rPr>
            <w:lang w:val="en-US"/>
          </w:rPr>
          <w:delText xml:space="preserve">camera </w:delText>
        </w:r>
      </w:del>
      <w:r w:rsidRPr="002D6C4A">
        <w:rPr>
          <w:lang w:val="en-US"/>
        </w:rPr>
        <w:t xml:space="preserve">simulator </w:t>
      </w:r>
      <w:del w:id="75" w:author="Bart" w:date="2019-01-22T21:44:00Z">
        <w:r w:rsidRPr="002D6C4A" w:rsidDel="00A801CE">
          <w:rPr>
            <w:lang w:val="en-US"/>
          </w:rPr>
          <w:delText>will be</w:delText>
        </w:r>
      </w:del>
      <w:del w:id="76" w:author="Bart" w:date="2019-01-22T22:11:00Z">
        <w:r w:rsidRPr="002D6C4A" w:rsidDel="00B72F80">
          <w:rPr>
            <w:lang w:val="en-US"/>
          </w:rPr>
          <w:delText> </w:delText>
        </w:r>
      </w:del>
      <w:del w:id="77" w:author="Bart" w:date="2019-01-22T21:44:00Z">
        <w:r w:rsidRPr="002D6C4A" w:rsidDel="00A801CE">
          <w:rPr>
            <w:lang w:val="en-US"/>
          </w:rPr>
          <w:delText xml:space="preserve"> </w:delText>
        </w:r>
      </w:del>
      <w:del w:id="78" w:author="Bart" w:date="2019-01-22T22:11:00Z">
        <w:r w:rsidRPr="002D6C4A" w:rsidDel="00B72F80">
          <w:rPr>
            <w:lang w:val="en-US"/>
          </w:rPr>
          <w:delText>needed</w:delText>
        </w:r>
      </w:del>
      <w:r w:rsidRPr="002D6C4A">
        <w:rPr>
          <w:lang w:val="en-US"/>
        </w:rPr>
        <w:t xml:space="preserve"> to </w:t>
      </w:r>
      <w:del w:id="79" w:author="Bart" w:date="2019-01-22T21:51:00Z">
        <w:r w:rsidRPr="002D6C4A" w:rsidDel="00A801CE">
          <w:rPr>
            <w:lang w:val="en-US"/>
          </w:rPr>
          <w:delText xml:space="preserve"> </w:delText>
        </w:r>
      </w:del>
      <w:r w:rsidRPr="002D6C4A">
        <w:rPr>
          <w:lang w:val="en-US"/>
        </w:rPr>
        <w:t xml:space="preserve">render </w:t>
      </w:r>
      <w:del w:id="80" w:author="Bart" w:date="2019-01-22T22:12:00Z">
        <w:r w:rsidRPr="002D6C4A" w:rsidDel="00B72F80">
          <w:rPr>
            <w:lang w:val="en-US"/>
          </w:rPr>
          <w:delText xml:space="preserve">the </w:delText>
        </w:r>
      </w:del>
      <w:r w:rsidRPr="002D6C4A">
        <w:rPr>
          <w:lang w:val="en-US"/>
        </w:rPr>
        <w:t xml:space="preserve">scenes </w:t>
      </w:r>
      <w:ins w:id="81" w:author="Bart" w:date="2019-01-22T21:52:00Z">
        <w:r w:rsidR="00A801CE">
          <w:rPr>
            <w:lang w:val="en-US"/>
          </w:rPr>
          <w:t xml:space="preserve">observed by the camera, which can then be </w:t>
        </w:r>
      </w:ins>
      <w:ins w:id="82" w:author="Bart" w:date="2019-01-22T21:53:00Z">
        <w:r w:rsidR="00EA1443">
          <w:rPr>
            <w:lang w:val="en-US"/>
          </w:rPr>
          <w:t xml:space="preserve">used for the assessment of navigation (large distances and close </w:t>
        </w:r>
      </w:ins>
      <w:ins w:id="83" w:author="Bart" w:date="2019-01-23T00:05:00Z">
        <w:r w:rsidR="00EA1443">
          <w:rPr>
            <w:lang w:val="en-US"/>
          </w:rPr>
          <w:t>encounters</w:t>
        </w:r>
      </w:ins>
      <w:ins w:id="84" w:author="Bart" w:date="2019-01-22T21:53:00Z">
        <w:r w:rsidR="00EA1443">
          <w:rPr>
            <w:lang w:val="en-US"/>
          </w:rPr>
          <w:t>) and scientific performance</w:t>
        </w:r>
      </w:ins>
      <w:ins w:id="85" w:author="o k" w:date="2019-01-23T00:24:00Z">
        <w:r w:rsidR="00E034F3">
          <w:rPr>
            <w:lang w:val="en-US"/>
          </w:rPr>
          <w:t xml:space="preserve"> will be </w:t>
        </w:r>
        <w:commentRangeStart w:id="86"/>
        <w:r w:rsidR="00E034F3">
          <w:rPr>
            <w:lang w:val="en-US"/>
          </w:rPr>
          <w:t>developed</w:t>
        </w:r>
        <w:commentRangeEnd w:id="86"/>
        <w:r w:rsidR="00E034F3">
          <w:rPr>
            <w:rStyle w:val="CommentReference"/>
          </w:rPr>
          <w:commentReference w:id="86"/>
        </w:r>
      </w:ins>
      <w:ins w:id="87" w:author="Bart" w:date="2019-01-22T21:56:00Z">
        <w:r w:rsidR="00723C27">
          <w:rPr>
            <w:lang w:val="en-US"/>
          </w:rPr>
          <w:t xml:space="preserve">. </w:t>
        </w:r>
      </w:ins>
      <w:ins w:id="88" w:author="Bart" w:date="2019-01-23T00:05:00Z">
        <w:r w:rsidR="00EA1443">
          <w:rPr>
            <w:lang w:val="en-US"/>
          </w:rPr>
          <w:t xml:space="preserve">Realistic image simulation will use asteroid and spacecraft trajectory information, a </w:t>
        </w:r>
        <w:r w:rsidR="00EA1443" w:rsidRPr="002D6C4A">
          <w:rPr>
            <w:lang w:val="en-US"/>
          </w:rPr>
          <w:t>camera model with appropriate radiometric scaling for the Didymoon environment</w:t>
        </w:r>
      </w:ins>
      <w:ins w:id="89" w:author="Bart" w:date="2019-01-23T00:06:00Z">
        <w:r w:rsidR="00EA1443">
          <w:rPr>
            <w:lang w:val="en-US"/>
          </w:rPr>
          <w:t>,</w:t>
        </w:r>
      </w:ins>
      <w:ins w:id="90" w:author="Bart" w:date="2019-01-23T00:05:00Z">
        <w:r w:rsidR="00EA1443" w:rsidRPr="002D6C4A">
          <w:rPr>
            <w:lang w:val="en-US"/>
          </w:rPr>
          <w:t xml:space="preserve"> </w:t>
        </w:r>
      </w:ins>
      <w:ins w:id="91" w:author="Bart" w:date="2019-01-23T00:12:00Z">
        <w:r w:rsidR="00F67881">
          <w:rPr>
            <w:lang w:val="en-US"/>
          </w:rPr>
          <w:t xml:space="preserve">and </w:t>
        </w:r>
      </w:ins>
      <w:ins w:id="92" w:author="Bart" w:date="2019-01-23T00:05:00Z">
        <w:r w:rsidR="00EA1443">
          <w:rPr>
            <w:lang w:val="en-US"/>
          </w:rPr>
          <w:t>3</w:t>
        </w:r>
      </w:ins>
      <w:ins w:id="93" w:author="Bart" w:date="2019-01-23T00:12:00Z">
        <w:r w:rsidR="000A735B">
          <w:rPr>
            <w:lang w:val="en-US"/>
          </w:rPr>
          <w:t>-</w:t>
        </w:r>
      </w:ins>
      <w:ins w:id="94" w:author="Bart" w:date="2019-01-23T00:05:00Z">
        <w:r w:rsidR="00EA1443">
          <w:rPr>
            <w:lang w:val="en-US"/>
          </w:rPr>
          <w:t>D shape models</w:t>
        </w:r>
      </w:ins>
      <w:ins w:id="95" w:author="Bart" w:date="2019-01-23T00:12:00Z">
        <w:r w:rsidR="000A735B">
          <w:rPr>
            <w:lang w:val="en-US"/>
          </w:rPr>
          <w:t xml:space="preserve"> </w:t>
        </w:r>
      </w:ins>
      <w:ins w:id="96" w:author="Bart" w:date="2019-01-23T00:05:00Z">
        <w:r w:rsidR="00EA1443" w:rsidRPr="006D0055">
          <w:rPr>
            <w:lang w:val="en-US"/>
          </w:rPr>
          <w:t>includ</w:t>
        </w:r>
        <w:r w:rsidR="00EA1443">
          <w:rPr>
            <w:lang w:val="en-US"/>
          </w:rPr>
          <w:t xml:space="preserve">ing </w:t>
        </w:r>
      </w:ins>
      <w:ins w:id="97" w:author="Bart" w:date="2019-01-23T00:12:00Z">
        <w:r w:rsidR="00F67881">
          <w:rPr>
            <w:lang w:val="en-US"/>
          </w:rPr>
          <w:t>the thermal</w:t>
        </w:r>
      </w:ins>
      <w:ins w:id="98" w:author="Bart" w:date="2019-01-23T00:05:00Z">
        <w:r w:rsidR="00EA1443">
          <w:rPr>
            <w:lang w:val="en-US"/>
          </w:rPr>
          <w:t xml:space="preserve"> propert</w:t>
        </w:r>
      </w:ins>
      <w:ins w:id="99" w:author="Bart" w:date="2019-01-23T00:11:00Z">
        <w:r w:rsidR="00F67881">
          <w:rPr>
            <w:lang w:val="en-US"/>
          </w:rPr>
          <w:t>ies</w:t>
        </w:r>
      </w:ins>
      <w:ins w:id="100" w:author="Bart" w:date="2019-01-23T00:05:00Z">
        <w:r w:rsidR="00EA1443">
          <w:rPr>
            <w:lang w:val="en-US"/>
          </w:rPr>
          <w:t xml:space="preserve"> and </w:t>
        </w:r>
      </w:ins>
      <w:ins w:id="101" w:author="Bart" w:date="2019-01-23T00:11:00Z">
        <w:r w:rsidR="00F67881">
          <w:rPr>
            <w:lang w:val="en-US"/>
          </w:rPr>
          <w:t>response</w:t>
        </w:r>
      </w:ins>
      <w:ins w:id="102" w:author="Bart" w:date="2019-01-23T00:05:00Z">
        <w:r w:rsidR="00EA1443" w:rsidRPr="006D0055">
          <w:rPr>
            <w:lang w:val="en-US"/>
          </w:rPr>
          <w:t xml:space="preserve"> </w:t>
        </w:r>
      </w:ins>
      <w:ins w:id="103" w:author="Bart" w:date="2019-01-23T00:12:00Z">
        <w:r w:rsidR="00F67881">
          <w:rPr>
            <w:lang w:val="en-US"/>
          </w:rPr>
          <w:t>over</w:t>
        </w:r>
      </w:ins>
      <w:ins w:id="104" w:author="Bart" w:date="2019-01-23T00:05:00Z">
        <w:r w:rsidR="00EA1443" w:rsidRPr="006D0055">
          <w:rPr>
            <w:lang w:val="en-US"/>
          </w:rPr>
          <w:t xml:space="preserve"> </w:t>
        </w:r>
      </w:ins>
      <w:ins w:id="105" w:author="Bart" w:date="2019-01-23T00:06:00Z">
        <w:r w:rsidR="00EA1443">
          <w:rPr>
            <w:lang w:val="en-US"/>
          </w:rPr>
          <w:t xml:space="preserve">the </w:t>
        </w:r>
      </w:ins>
      <w:ins w:id="106" w:author="Bart" w:date="2019-01-23T00:12:00Z">
        <w:r w:rsidR="000A735B">
          <w:rPr>
            <w:lang w:val="en-US"/>
          </w:rPr>
          <w:t xml:space="preserve">asteroid </w:t>
        </w:r>
      </w:ins>
      <w:ins w:id="107" w:author="Bart" w:date="2019-01-23T00:06:00Z">
        <w:r w:rsidR="00EA1443">
          <w:rPr>
            <w:lang w:val="en-US"/>
          </w:rPr>
          <w:t>surface</w:t>
        </w:r>
      </w:ins>
      <w:ins w:id="108" w:author="Bart" w:date="2019-01-23T00:05:00Z">
        <w:r w:rsidR="00EA1443">
          <w:rPr>
            <w:lang w:val="en-US"/>
          </w:rPr>
          <w:t>.</w:t>
        </w:r>
      </w:ins>
      <w:ins w:id="109" w:author="Bart" w:date="2019-01-22T23:56:00Z">
        <w:r w:rsidR="000F3380">
          <w:rPr>
            <w:lang w:val="en-US"/>
          </w:rPr>
          <w:t xml:space="preserve"> </w:t>
        </w:r>
      </w:ins>
      <w:ins w:id="110" w:author="Bart" w:date="2019-01-23T00:08:00Z">
        <w:r w:rsidR="00EA1443">
          <w:rPr>
            <w:lang w:val="en-US"/>
          </w:rPr>
          <w:t>The trajectories will be extracted from the SPICE toolkit</w:t>
        </w:r>
        <w:r w:rsidR="00EA1443">
          <w:rPr>
            <w:rStyle w:val="FootnoteReference"/>
            <w:lang w:val="en-US"/>
          </w:rPr>
          <w:footnoteReference w:id="1"/>
        </w:r>
        <w:r w:rsidR="00EA1443">
          <w:rPr>
            <w:lang w:val="en-US"/>
          </w:rPr>
          <w:t>, including camera positioning and orientation on the spacecraft.</w:t>
        </w:r>
      </w:ins>
      <w:ins w:id="113" w:author="Bart" w:date="2019-01-22T23:45:00Z">
        <w:r w:rsidR="00E159D3">
          <w:rPr>
            <w:lang w:val="en-US"/>
          </w:rPr>
          <w:t xml:space="preserve"> Rendering of the scene in 3-D </w:t>
        </w:r>
      </w:ins>
      <w:ins w:id="114" w:author="Bart" w:date="2019-01-23T00:08:00Z">
        <w:r w:rsidR="00EA1443">
          <w:rPr>
            <w:lang w:val="en-US"/>
          </w:rPr>
          <w:t>can</w:t>
        </w:r>
      </w:ins>
      <w:ins w:id="115" w:author="Bart" w:date="2019-01-22T23:45:00Z">
        <w:r w:rsidR="00E159D3">
          <w:rPr>
            <w:lang w:val="en-US"/>
          </w:rPr>
          <w:t xml:space="preserve"> be done using</w:t>
        </w:r>
      </w:ins>
      <w:ins w:id="116" w:author="Bart" w:date="2019-01-23T00:08:00Z">
        <w:r w:rsidR="00EA1443">
          <w:rPr>
            <w:lang w:val="en-US"/>
          </w:rPr>
          <w:t xml:space="preserve"> open-source software, such as</w:t>
        </w:r>
      </w:ins>
      <w:ins w:id="117" w:author="Bart" w:date="2019-01-22T23:45:00Z">
        <w:r w:rsidR="00E159D3">
          <w:rPr>
            <w:lang w:val="en-US"/>
          </w:rPr>
          <w:t xml:space="preserve"> </w:t>
        </w:r>
      </w:ins>
      <w:ins w:id="118" w:author="Bart" w:date="2019-01-23T00:08:00Z">
        <w:r w:rsidR="00EA1443">
          <w:rPr>
            <w:lang w:val="en-US"/>
          </w:rPr>
          <w:t>Cosmographia</w:t>
        </w:r>
        <w:r w:rsidR="00EA1443">
          <w:rPr>
            <w:rStyle w:val="FootnoteReference"/>
            <w:lang w:val="en-US"/>
          </w:rPr>
          <w:footnoteReference w:id="2"/>
        </w:r>
        <w:r w:rsidR="00EA1443">
          <w:rPr>
            <w:lang w:val="en-US"/>
          </w:rPr>
          <w:t xml:space="preserve"> and Blender</w:t>
        </w:r>
        <w:r w:rsidR="00EA1443">
          <w:rPr>
            <w:rStyle w:val="FootnoteReference"/>
            <w:lang w:val="en-US"/>
          </w:rPr>
          <w:footnoteReference w:id="3"/>
        </w:r>
      </w:ins>
      <w:ins w:id="123" w:author="Bart" w:date="2019-01-22T23:45:00Z">
        <w:r w:rsidR="00E159D3">
          <w:rPr>
            <w:lang w:val="en-US"/>
          </w:rPr>
          <w:t xml:space="preserve">. </w:t>
        </w:r>
      </w:ins>
      <w:ins w:id="124" w:author="Bart" w:date="2019-01-23T00:09:00Z">
        <w:r w:rsidR="00EA1443">
          <w:rPr>
            <w:lang w:val="en-US"/>
          </w:rPr>
          <w:t xml:space="preserve">ROB has experience with both, and early on will weight their advantages to decide between them. The influence of </w:t>
        </w:r>
        <w:r w:rsidR="00EA1443" w:rsidRPr="00E84C00">
          <w:rPr>
            <w:lang w:val="en-US"/>
          </w:rPr>
          <w:t>thermo-physical properties will</w:t>
        </w:r>
        <w:r w:rsidR="00EA1443">
          <w:rPr>
            <w:lang w:val="en-US"/>
          </w:rPr>
          <w:t xml:space="preserve"> be determined by a </w:t>
        </w:r>
      </w:ins>
      <w:ins w:id="125" w:author="Bart" w:date="2019-01-23T00:13:00Z">
        <w:r w:rsidR="000A735B">
          <w:rPr>
            <w:lang w:val="en-US"/>
          </w:rPr>
          <w:t xml:space="preserve">1-D </w:t>
        </w:r>
      </w:ins>
      <w:ins w:id="126" w:author="Bart" w:date="2019-01-23T00:09:00Z">
        <w:r w:rsidR="00EA1443">
          <w:rPr>
            <w:lang w:val="en-US"/>
          </w:rPr>
          <w:t xml:space="preserve">thermal model applied across the asteroid surface, </w:t>
        </w:r>
      </w:ins>
      <w:ins w:id="127" w:author="Bart" w:date="2019-01-23T00:10:00Z">
        <w:r w:rsidR="00EA1443">
          <w:rPr>
            <w:lang w:val="en-US"/>
          </w:rPr>
          <w:t xml:space="preserve">which </w:t>
        </w:r>
      </w:ins>
      <w:ins w:id="128" w:author="Bart" w:date="2019-01-23T00:13:00Z">
        <w:r w:rsidR="000A735B">
          <w:rPr>
            <w:lang w:val="en-US"/>
          </w:rPr>
          <w:t>gives</w:t>
        </w:r>
      </w:ins>
      <w:ins w:id="129" w:author="Bart" w:date="2019-01-23T00:10:00Z">
        <w:r w:rsidR="00EA1443">
          <w:rPr>
            <w:lang w:val="en-US"/>
          </w:rPr>
          <w:t xml:space="preserve"> the surface </w:t>
        </w:r>
      </w:ins>
      <w:ins w:id="130" w:author="Bart" w:date="2019-01-23T00:09:00Z">
        <w:r w:rsidR="00EA1443">
          <w:rPr>
            <w:lang w:val="en-US"/>
          </w:rPr>
          <w:t xml:space="preserve">temperature </w:t>
        </w:r>
      </w:ins>
      <w:ins w:id="131" w:author="Bart" w:date="2019-01-22T23:49:00Z">
        <w:r w:rsidR="00E159D3">
          <w:rPr>
            <w:lang w:val="en-US"/>
          </w:rPr>
          <w:t>resulting from equilibrium between insolation heat flux and radiative losses, taking into account time lag due to thermal inertia.</w:t>
        </w:r>
      </w:ins>
      <w:ins w:id="132" w:author="Bart" w:date="2019-01-22T23:50:00Z">
        <w:r w:rsidR="00E159D3">
          <w:rPr>
            <w:lang w:val="en-US"/>
          </w:rPr>
          <w:t xml:space="preserve"> The final simulat</w:t>
        </w:r>
      </w:ins>
      <w:ins w:id="133" w:author="Bart" w:date="2019-01-22T23:58:00Z">
        <w:r w:rsidR="000F3380">
          <w:rPr>
            <w:lang w:val="en-US"/>
          </w:rPr>
          <w:t>ion</w:t>
        </w:r>
      </w:ins>
      <w:ins w:id="134" w:author="Bart" w:date="2019-01-22T23:51:00Z">
        <w:r w:rsidR="00E159D3">
          <w:rPr>
            <w:lang w:val="en-US"/>
          </w:rPr>
          <w:t xml:space="preserve"> software</w:t>
        </w:r>
      </w:ins>
      <w:ins w:id="135" w:author="Bart" w:date="2019-01-22T23:50:00Z">
        <w:r w:rsidR="00E159D3">
          <w:rPr>
            <w:lang w:val="en-US"/>
          </w:rPr>
          <w:t xml:space="preserve"> will be able to produce </w:t>
        </w:r>
      </w:ins>
      <w:del w:id="136" w:author="Bart" w:date="2019-01-22T22:45:00Z">
        <w:r w:rsidRPr="002D6C4A" w:rsidDel="00633382">
          <w:rPr>
            <w:lang w:val="en-US"/>
          </w:rPr>
          <w:delText xml:space="preserve">for the  characterization scenario which  includes the 3D shape models </w:delText>
        </w:r>
        <w:r w:rsidDel="00633382">
          <w:rPr>
            <w:lang w:val="en-US"/>
          </w:rPr>
          <w:delText>including</w:delText>
        </w:r>
        <w:r w:rsidRPr="002D6C4A" w:rsidDel="00633382">
          <w:rPr>
            <w:lang w:val="en-US"/>
          </w:rPr>
          <w:delText xml:space="preserve"> thermo-physical properties  distribution over the 3D  surface</w:delText>
        </w:r>
        <w:r w:rsidDel="00633382">
          <w:rPr>
            <w:lang w:val="en-US"/>
          </w:rPr>
          <w:delText xml:space="preserve">. </w:delText>
        </w:r>
        <w:r w:rsidRPr="002D6C4A" w:rsidDel="00633382">
          <w:rPr>
            <w:lang w:val="en-US"/>
          </w:rPr>
          <w:delText xml:space="preserve">The output of the  camera model with appropriate radiometric scaling  for the Didymoon environment will be used to obtain the simulated  images in VNIR and TIR. These images  then, will be processed for the assessment of the navigation </w:delText>
        </w:r>
        <w:r w:rsidDel="00633382">
          <w:rPr>
            <w:lang w:val="en-US"/>
          </w:rPr>
          <w:delText xml:space="preserve">(for larger distances and close encounter) </w:delText>
        </w:r>
        <w:r w:rsidRPr="002D6C4A" w:rsidDel="00633382">
          <w:rPr>
            <w:lang w:val="en-US"/>
          </w:rPr>
          <w:delText>and scientific  performance</w:delText>
        </w:r>
        <w:r w:rsidDel="00633382">
          <w:rPr>
            <w:lang w:val="en-US"/>
          </w:rPr>
          <w:delText xml:space="preserve">. Possibly we can use earlier simulation results made in the TAIM study, if these can be provided by ESA. It is our intention (see next section) to obtain images with the CHIEM </w:delText>
        </w:r>
      </w:del>
      <w:ins w:id="137" w:author="Klaas Pauly" w:date="2019-01-18T17:53:00Z">
        <w:del w:id="138" w:author="Bart" w:date="2019-01-22T22:45:00Z">
          <w:r w:rsidR="00407F88" w:rsidDel="00633382">
            <w:rPr>
              <w:lang w:val="en-US"/>
            </w:rPr>
            <w:delText xml:space="preserve">thermal </w:delText>
          </w:r>
        </w:del>
      </w:ins>
      <w:del w:id="139" w:author="Bart" w:date="2019-01-22T22:45:00Z">
        <w:r w:rsidDel="00633382">
          <w:rPr>
            <w:lang w:val="en-US"/>
          </w:rPr>
          <w:delText>camera at a test si</w:delText>
        </w:r>
      </w:del>
      <w:ins w:id="140" w:author="Klaas Pauly" w:date="2019-01-18T17:53:00Z">
        <w:del w:id="141" w:author="Bart" w:date="2019-01-22T22:45:00Z">
          <w:r w:rsidR="00407F88" w:rsidDel="00633382">
            <w:rPr>
              <w:lang w:val="en-US"/>
            </w:rPr>
            <w:delText>t</w:delText>
          </w:r>
        </w:del>
      </w:ins>
      <w:del w:id="142" w:author="Bart" w:date="2019-01-22T22:45:00Z">
        <w:r w:rsidDel="00633382">
          <w:rPr>
            <w:lang w:val="en-US"/>
          </w:rPr>
          <w:delText>de with “scaled asteroid” models under conditions similar as to expect near the asteroids to be used for the verification of the developed data processing algorithms.</w:delText>
        </w:r>
      </w:del>
      <w:ins w:id="143" w:author="Bart" w:date="2019-01-22T23:51:00Z">
        <w:r w:rsidR="00E159D3">
          <w:rPr>
            <w:lang w:val="en-US"/>
          </w:rPr>
          <w:t xml:space="preserve">images that consider </w:t>
        </w:r>
      </w:ins>
      <w:ins w:id="144" w:author="Bart" w:date="2019-01-22T23:58:00Z">
        <w:r w:rsidR="000F3380">
          <w:rPr>
            <w:lang w:val="en-US"/>
          </w:rPr>
          <w:t>various</w:t>
        </w:r>
      </w:ins>
      <w:ins w:id="145" w:author="Bart" w:date="2019-01-22T23:51:00Z">
        <w:r w:rsidR="00E159D3">
          <w:rPr>
            <w:lang w:val="en-US"/>
          </w:rPr>
          <w:t xml:space="preserve"> thermal inertia</w:t>
        </w:r>
        <w:r w:rsidR="00E717C5">
          <w:rPr>
            <w:lang w:val="en-US"/>
          </w:rPr>
          <w:t xml:space="preserve"> values</w:t>
        </w:r>
        <w:r w:rsidR="00E159D3">
          <w:rPr>
            <w:lang w:val="en-US"/>
          </w:rPr>
          <w:t xml:space="preserve">, rock </w:t>
        </w:r>
        <w:r w:rsidR="00E717C5">
          <w:rPr>
            <w:lang w:val="en-US"/>
          </w:rPr>
          <w:t xml:space="preserve">size and shape </w:t>
        </w:r>
        <w:r w:rsidR="00E159D3">
          <w:rPr>
            <w:lang w:val="en-US"/>
          </w:rPr>
          <w:t>distributions</w:t>
        </w:r>
      </w:ins>
      <w:ins w:id="146" w:author="Bart" w:date="2019-01-22T23:52:00Z">
        <w:r w:rsidR="00E717C5">
          <w:rPr>
            <w:lang w:val="en-US"/>
          </w:rPr>
          <w:t>, and HERA trajectories.</w:t>
        </w:r>
        <w:del w:id="147" w:author="o k" w:date="2019-01-23T00:27:00Z">
          <w:r w:rsidR="00E717C5" w:rsidDel="00325594">
            <w:rPr>
              <w:lang w:val="en-US"/>
            </w:rPr>
            <w:delText xml:space="preserve"> A text configuration </w:delText>
          </w:r>
        </w:del>
      </w:ins>
      <w:ins w:id="148" w:author="Bart" w:date="2019-01-22T23:58:00Z">
        <w:del w:id="149" w:author="o k" w:date="2019-01-23T00:27:00Z">
          <w:r w:rsidR="000F3380" w:rsidDel="00325594">
            <w:rPr>
              <w:lang w:val="en-US"/>
            </w:rPr>
            <w:delText>file</w:delText>
          </w:r>
        </w:del>
      </w:ins>
      <w:ins w:id="150" w:author="Bart" w:date="2019-01-22T23:52:00Z">
        <w:del w:id="151" w:author="o k" w:date="2019-01-23T00:27:00Z">
          <w:r w:rsidR="00E717C5" w:rsidDel="00325594">
            <w:rPr>
              <w:lang w:val="en-US"/>
            </w:rPr>
            <w:delText xml:space="preserve"> </w:delText>
          </w:r>
        </w:del>
      </w:ins>
      <w:ins w:id="152" w:author="Bart" w:date="2019-01-22T23:59:00Z">
        <w:del w:id="153" w:author="o k" w:date="2019-01-23T00:27:00Z">
          <w:r w:rsidR="000F3380" w:rsidDel="00325594">
            <w:rPr>
              <w:lang w:val="en-US"/>
            </w:rPr>
            <w:delText>allows</w:delText>
          </w:r>
        </w:del>
      </w:ins>
      <w:ins w:id="154" w:author="Bart" w:date="2019-01-22T23:52:00Z">
        <w:del w:id="155" w:author="o k" w:date="2019-01-23T00:27:00Z">
          <w:r w:rsidR="00E717C5" w:rsidDel="00325594">
            <w:rPr>
              <w:lang w:val="en-US"/>
            </w:rPr>
            <w:delText xml:space="preserve"> users to select or specify these inputs</w:delText>
          </w:r>
        </w:del>
      </w:ins>
      <w:ins w:id="156" w:author="o k" w:date="2019-01-23T00:27:00Z">
        <w:r w:rsidR="00325594">
          <w:rPr>
            <w:lang w:val="en-US"/>
          </w:rPr>
          <w:t xml:space="preserve"> </w:t>
        </w:r>
      </w:ins>
      <w:ins w:id="157" w:author="o k" w:date="2019-01-23T00:28:00Z">
        <w:r w:rsidR="00325594">
          <w:rPr>
            <w:lang w:val="en-US"/>
          </w:rPr>
          <w:t xml:space="preserve"> </w:t>
        </w:r>
      </w:ins>
      <w:ins w:id="158" w:author="o k" w:date="2019-01-23T00:30:00Z">
        <w:r w:rsidR="00325594" w:rsidRPr="00325594">
          <w:rPr>
            <w:lang w:val="en-US"/>
          </w:rPr>
          <w:t>Possibly we can use</w:t>
        </w:r>
        <w:r w:rsidR="00325594">
          <w:rPr>
            <w:lang w:val="en-US"/>
          </w:rPr>
          <w:t xml:space="preserve"> also </w:t>
        </w:r>
        <w:r w:rsidR="00325594" w:rsidRPr="00325594">
          <w:rPr>
            <w:lang w:val="en-US"/>
          </w:rPr>
          <w:t xml:space="preserve">earlier simulation results made in the TAIM study, if these can be provided by ESA. </w:t>
        </w:r>
        <w:commentRangeStart w:id="159"/>
        <w:r w:rsidR="00325594" w:rsidRPr="00325594">
          <w:rPr>
            <w:lang w:val="en-US"/>
          </w:rPr>
          <w:t>It is our intention (see next section) to obtain images with the thermal camera at a test site with “scaled asteroid” models under conditions similar as to expect near the asteroids to be used for the verification of the developed data processing algorithms.</w:t>
        </w:r>
      </w:ins>
      <w:ins w:id="160" w:author="Bart" w:date="2019-01-22T23:52:00Z">
        <w:del w:id="161" w:author="o k" w:date="2019-01-23T00:27:00Z">
          <w:r w:rsidR="00E717C5" w:rsidDel="00325594">
            <w:rPr>
              <w:lang w:val="en-US"/>
            </w:rPr>
            <w:delText>.</w:delText>
          </w:r>
        </w:del>
      </w:ins>
      <w:commentRangeEnd w:id="159"/>
      <w:r w:rsidR="00325594">
        <w:rPr>
          <w:rStyle w:val="CommentReference"/>
        </w:rPr>
        <w:commentReference w:id="159"/>
      </w:r>
    </w:p>
    <w:p w14:paraId="0971B42C" w14:textId="77777777" w:rsidR="008B29DF" w:rsidRPr="002D6C4A" w:rsidRDefault="008B29DF" w:rsidP="008B29DF">
      <w:pPr>
        <w:spacing w:before="100" w:beforeAutospacing="1" w:after="100" w:afterAutospacing="1"/>
      </w:pPr>
      <w:r>
        <w:rPr>
          <w:lang w:val="en-US"/>
        </w:rPr>
        <w:lastRenderedPageBreak/>
        <w:t xml:space="preserve">The data processing will need to be performed on board of the Hera satellite before being downlinked to Earth. Different aspects of the data rate, necessary data storage will be included in this analysis. </w:t>
      </w:r>
    </w:p>
    <w:p w14:paraId="6A19AA4A" w14:textId="77777777" w:rsidR="008A7479" w:rsidRPr="008B29DF" w:rsidRDefault="008A7479" w:rsidP="001B0728">
      <w:pPr>
        <w:pStyle w:val="Heading1"/>
      </w:pPr>
    </w:p>
    <w:sectPr w:rsidR="008A7479" w:rsidRPr="008B29DF">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Blommaert Joris" w:date="2019-01-15T18:57:00Z" w:initials="BJ">
    <w:p w14:paraId="1E936684" w14:textId="77777777" w:rsidR="008B29DF" w:rsidRDefault="008B29DF" w:rsidP="008B29DF">
      <w:pPr>
        <w:pStyle w:val="CommentText"/>
      </w:pPr>
      <w:r>
        <w:rPr>
          <w:rStyle w:val="CommentReference"/>
        </w:rPr>
        <w:annotationRef/>
      </w:r>
      <w:r>
        <w:t xml:space="preserve">TBU, link naar wat we doen voor </w:t>
      </w:r>
      <w:proofErr w:type="gramStart"/>
      <w:r>
        <w:t>TIR drones</w:t>
      </w:r>
      <w:proofErr w:type="gramEnd"/>
    </w:p>
    <w:p w14:paraId="17D09E56" w14:textId="77777777" w:rsidR="008B29DF" w:rsidRDefault="008B29DF" w:rsidP="008B29DF">
      <w:pPr>
        <w:pStyle w:val="CommentText"/>
      </w:pPr>
    </w:p>
  </w:comment>
  <w:comment w:id="86" w:author="o k" w:date="2019-01-23T00:24:00Z" w:initials="ok">
    <w:p w14:paraId="6D46BB6D" w14:textId="2D0F7BDE" w:rsidR="00E034F3" w:rsidRDefault="00E034F3">
      <w:pPr>
        <w:pStyle w:val="CommentText"/>
      </w:pPr>
      <w:r>
        <w:rPr>
          <w:rStyle w:val="CommentReference"/>
        </w:rPr>
        <w:annotationRef/>
      </w:r>
      <w:proofErr w:type="spellStart"/>
      <w:r>
        <w:t>By</w:t>
      </w:r>
      <w:proofErr w:type="spellEnd"/>
      <w:r>
        <w:t xml:space="preserve"> </w:t>
      </w:r>
      <w:proofErr w:type="gramStart"/>
      <w:r>
        <w:t>ROB ?</w:t>
      </w:r>
      <w:proofErr w:type="gramEnd"/>
    </w:p>
  </w:comment>
  <w:comment w:id="159" w:author="o k" w:date="2019-01-23T00:31:00Z" w:initials="ok">
    <w:p w14:paraId="23794ACC" w14:textId="2960A822" w:rsidR="00325594" w:rsidRDefault="00325594">
      <w:pPr>
        <w:pStyle w:val="CommentText"/>
      </w:pPr>
      <w:r>
        <w:rPr>
          <w:rStyle w:val="CommentReference"/>
        </w:rPr>
        <w:annotationRef/>
      </w:r>
      <w:r>
        <w:t xml:space="preserve">Is </w:t>
      </w:r>
      <w:proofErr w:type="spellStart"/>
      <w:r>
        <w:t>this</w:t>
      </w:r>
      <w:proofErr w:type="spellEnd"/>
      <w:r>
        <w:t xml:space="preserve"> </w:t>
      </w:r>
      <w:r w:rsidR="0033748A">
        <w:t xml:space="preserve">tests </w:t>
      </w:r>
      <w:proofErr w:type="spellStart"/>
      <w:r>
        <w:t>still</w:t>
      </w:r>
      <w:proofErr w:type="spellEnd"/>
      <w:r>
        <w:t xml:space="preserve"> in </w:t>
      </w:r>
      <w:proofErr w:type="spellStart"/>
      <w:r>
        <w:t>the</w:t>
      </w:r>
      <w:proofErr w:type="spellEnd"/>
      <w:r>
        <w:t xml:space="preserve"> project context?</w:t>
      </w:r>
      <w:r w:rsidR="0033748A">
        <w:t xml:space="preserve"> </w:t>
      </w:r>
      <w:bookmarkStart w:id="162" w:name="_GoBack"/>
      <w:bookmarkEnd w:id="162"/>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7D09E56" w15:done="0"/>
  <w15:commentEx w15:paraId="6D46BB6D" w15:done="0"/>
  <w15:commentEx w15:paraId="23794AC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D46BB6D" w16cid:durableId="1FF232D6"/>
  <w16cid:commentId w16cid:paraId="23794ACC" w16cid:durableId="1FF2347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5C3FB1" w14:textId="77777777" w:rsidR="00473E7F" w:rsidRDefault="00473E7F" w:rsidP="00EA1443">
      <w:r>
        <w:separator/>
      </w:r>
    </w:p>
  </w:endnote>
  <w:endnote w:type="continuationSeparator" w:id="0">
    <w:p w14:paraId="7974260F" w14:textId="77777777" w:rsidR="00473E7F" w:rsidRDefault="00473E7F" w:rsidP="00EA14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altName w:val="Arial"/>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3DF9A4" w14:textId="77777777" w:rsidR="00473E7F" w:rsidRDefault="00473E7F" w:rsidP="00EA1443">
      <w:r>
        <w:separator/>
      </w:r>
    </w:p>
  </w:footnote>
  <w:footnote w:type="continuationSeparator" w:id="0">
    <w:p w14:paraId="4560F48B" w14:textId="77777777" w:rsidR="00473E7F" w:rsidRDefault="00473E7F" w:rsidP="00EA1443">
      <w:r>
        <w:continuationSeparator/>
      </w:r>
    </w:p>
  </w:footnote>
  <w:footnote w:id="1">
    <w:p w14:paraId="57A2686C" w14:textId="77777777" w:rsidR="00EA1443" w:rsidRPr="00643CA9" w:rsidRDefault="00EA1443" w:rsidP="00EA1443">
      <w:pPr>
        <w:pStyle w:val="FootnoteText"/>
        <w:rPr>
          <w:ins w:id="111" w:author="Bart" w:date="2019-01-23T00:08:00Z"/>
          <w:lang w:val="en-GB"/>
        </w:rPr>
      </w:pPr>
      <w:ins w:id="112" w:author="Bart" w:date="2019-01-23T00:08:00Z">
        <w:r>
          <w:rPr>
            <w:rStyle w:val="FootnoteReference"/>
          </w:rPr>
          <w:footnoteRef/>
        </w:r>
        <w:r>
          <w:t xml:space="preserve"> </w:t>
        </w:r>
        <w:proofErr w:type="gramStart"/>
        <w:r w:rsidRPr="000022AC">
          <w:t>https://www.cosmos.esa.int/web/spice/spice-for-hera</w:t>
        </w:r>
        <w:proofErr w:type="gramEnd"/>
      </w:ins>
    </w:p>
  </w:footnote>
  <w:footnote w:id="2">
    <w:p w14:paraId="6C34F050" w14:textId="77777777" w:rsidR="00EA1443" w:rsidRPr="006D0055" w:rsidRDefault="00EA1443" w:rsidP="00EA1443">
      <w:pPr>
        <w:pStyle w:val="FootnoteText"/>
        <w:rPr>
          <w:ins w:id="119" w:author="Bart" w:date="2019-01-23T00:08:00Z"/>
        </w:rPr>
      </w:pPr>
      <w:ins w:id="120" w:author="Bart" w:date="2019-01-23T00:08:00Z">
        <w:r>
          <w:rPr>
            <w:rStyle w:val="FootnoteReference"/>
          </w:rPr>
          <w:footnoteRef/>
        </w:r>
        <w:r>
          <w:t xml:space="preserve"> </w:t>
        </w:r>
        <w:proofErr w:type="gramStart"/>
        <w:r w:rsidRPr="000022AC">
          <w:t>https://www.cosmos.esa.int/web/spice/cosmographia</w:t>
        </w:r>
        <w:proofErr w:type="gramEnd"/>
      </w:ins>
    </w:p>
  </w:footnote>
  <w:footnote w:id="3">
    <w:p w14:paraId="45F4221A" w14:textId="77777777" w:rsidR="00EA1443" w:rsidRPr="00643CA9" w:rsidRDefault="00EA1443" w:rsidP="00EA1443">
      <w:pPr>
        <w:pStyle w:val="FootnoteText"/>
        <w:rPr>
          <w:ins w:id="121" w:author="Bart" w:date="2019-01-23T00:08:00Z"/>
          <w:lang w:val="en-GB"/>
        </w:rPr>
      </w:pPr>
      <w:ins w:id="122" w:author="Bart" w:date="2019-01-23T00:08:00Z">
        <w:r>
          <w:rPr>
            <w:rStyle w:val="FootnoteReference"/>
          </w:rPr>
          <w:footnoteRef/>
        </w:r>
        <w:r>
          <w:t xml:space="preserve"> </w:t>
        </w:r>
        <w:r w:rsidRPr="003672B9">
          <w:rPr>
            <w:lang w:val="en-US"/>
          </w:rPr>
          <w:t>https://www.blender.org</w:t>
        </w:r>
      </w:ins>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4402EB"/>
    <w:multiLevelType w:val="multilevel"/>
    <w:tmpl w:val="94309430"/>
    <w:lvl w:ilvl="0">
      <w:start w:val="1"/>
      <w:numFmt w:val="decimal"/>
      <w:lvlText w:val="CHAPTER %1"/>
      <w:lvlJc w:val="left"/>
      <w:pPr>
        <w:ind w:left="0" w:firstLine="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567"/>
        </w:tabs>
        <w:ind w:left="0" w:firstLine="0"/>
      </w:pPr>
      <w:rPr>
        <w:rFonts w:hint="default"/>
      </w:rPr>
    </w:lvl>
    <w:lvl w:ilvl="2">
      <w:start w:val="1"/>
      <w:numFmt w:val="decimal"/>
      <w:lvlText w:val="%1.%2.%3."/>
      <w:lvlJc w:val="left"/>
      <w:pPr>
        <w:tabs>
          <w:tab w:val="num" w:pos="851"/>
        </w:tabs>
        <w:ind w:left="0" w:firstLine="0"/>
      </w:pPr>
      <w:rPr>
        <w:rFonts w:hint="default"/>
      </w:rPr>
    </w:lvl>
    <w:lvl w:ilvl="3">
      <w:start w:val="1"/>
      <w:numFmt w:val="bullet"/>
      <w:lvlText w:val=""/>
      <w:lvlJc w:val="left"/>
      <w:pPr>
        <w:tabs>
          <w:tab w:val="num" w:pos="284"/>
        </w:tabs>
        <w:ind w:left="0" w:firstLine="0"/>
      </w:pPr>
      <w:rPr>
        <w:rFonts w:ascii="Symbol" w:hAnsi="Symbol" w:hint="default"/>
        <w:color w:val="auto"/>
      </w:rPr>
    </w:lvl>
    <w:lvl w:ilvl="4">
      <w:start w:val="1"/>
      <w:numFmt w:val="decimal"/>
      <w:lvlText w:val="(%5)"/>
      <w:lvlJc w:val="left"/>
      <w:pPr>
        <w:ind w:left="0" w:firstLine="0"/>
      </w:pPr>
      <w:rPr>
        <w:rFonts w:hint="default"/>
      </w:rPr>
    </w:lvl>
    <w:lvl w:ilvl="5">
      <w:start w:val="1"/>
      <w:numFmt w:val="lowerLetter"/>
      <w:lvlText w:val="(%6)"/>
      <w:lvlJc w:val="left"/>
      <w:pPr>
        <w:ind w:left="0" w:firstLine="0"/>
      </w:pPr>
      <w:rPr>
        <w:rFonts w:hint="default"/>
      </w:rPr>
    </w:lvl>
    <w:lvl w:ilvl="6">
      <w:start w:val="1"/>
      <w:numFmt w:val="lowerRoman"/>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lommaert Joris">
    <w15:presenceInfo w15:providerId="AD" w15:userId="S-1-5-21-2021602963-1606898301-50533070-32325"/>
  </w15:person>
  <w15:person w15:author="Klaas Pauly">
    <w15:presenceInfo w15:providerId="None" w15:userId="Klaas Pauly"/>
  </w15:person>
  <w15:person w15:author="Bart">
    <w15:presenceInfo w15:providerId="None" w15:userId="Bart"/>
  </w15:person>
  <w15:person w15:author="o k">
    <w15:presenceInfo w15:providerId="Windows Live" w15:userId="4972889d01a1bd9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3"/>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29DF"/>
    <w:rsid w:val="00033634"/>
    <w:rsid w:val="00041398"/>
    <w:rsid w:val="000A735B"/>
    <w:rsid w:val="000F3380"/>
    <w:rsid w:val="00136CE8"/>
    <w:rsid w:val="001B0728"/>
    <w:rsid w:val="001F6243"/>
    <w:rsid w:val="00313FA2"/>
    <w:rsid w:val="00325594"/>
    <w:rsid w:val="0033748A"/>
    <w:rsid w:val="00407F88"/>
    <w:rsid w:val="00412422"/>
    <w:rsid w:val="00420800"/>
    <w:rsid w:val="00473E7F"/>
    <w:rsid w:val="005B35A2"/>
    <w:rsid w:val="005D327F"/>
    <w:rsid w:val="00633382"/>
    <w:rsid w:val="00653A55"/>
    <w:rsid w:val="006E1FC7"/>
    <w:rsid w:val="007179E2"/>
    <w:rsid w:val="00723C27"/>
    <w:rsid w:val="007664D4"/>
    <w:rsid w:val="008A7479"/>
    <w:rsid w:val="008B29DF"/>
    <w:rsid w:val="008B7AC1"/>
    <w:rsid w:val="008F6765"/>
    <w:rsid w:val="009A78E8"/>
    <w:rsid w:val="00A801CE"/>
    <w:rsid w:val="00AE362B"/>
    <w:rsid w:val="00AF6CDD"/>
    <w:rsid w:val="00B72F80"/>
    <w:rsid w:val="00BA67F3"/>
    <w:rsid w:val="00BB5184"/>
    <w:rsid w:val="00CA269F"/>
    <w:rsid w:val="00DE02F7"/>
    <w:rsid w:val="00DF4A2A"/>
    <w:rsid w:val="00E034F3"/>
    <w:rsid w:val="00E159D3"/>
    <w:rsid w:val="00E717C5"/>
    <w:rsid w:val="00EA1443"/>
    <w:rsid w:val="00F678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D3F15"/>
  <w15:chartTrackingRefBased/>
  <w15:docId w15:val="{31F2AE81-40AF-42DD-8943-9BBE391B4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Calibri"/>
        <w:sz w:val="22"/>
        <w:lang w:val="x-none" w:eastAsia="en-US" w:bidi="ar-SA"/>
      </w:rPr>
    </w:rPrDefault>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B29DF"/>
    <w:pPr>
      <w:jc w:val="both"/>
    </w:pPr>
    <w:rPr>
      <w:rFonts w:cs="Times New Roman"/>
      <w:lang w:val="nl-NL"/>
    </w:rPr>
  </w:style>
  <w:style w:type="paragraph" w:styleId="Heading1">
    <w:name w:val="heading 1"/>
    <w:basedOn w:val="Normal"/>
    <w:next w:val="Normal"/>
    <w:link w:val="Heading1Char"/>
    <w:uiPriority w:val="1"/>
    <w:qFormat/>
    <w:rsid w:val="007179E2"/>
    <w:pPr>
      <w:keepNext/>
      <w:spacing w:before="240" w:after="60"/>
      <w:outlineLvl w:val="0"/>
    </w:pPr>
    <w:rPr>
      <w:rFonts w:eastAsiaTheme="majorEastAsia" w:cs="Arial"/>
      <w:b/>
      <w:color w:val="34A3DC" w:themeColor="accent1"/>
      <w:kern w:val="28"/>
      <w:sz w:val="32"/>
      <w:lang w:val="nl-BE"/>
    </w:rPr>
  </w:style>
  <w:style w:type="paragraph" w:styleId="Heading2">
    <w:name w:val="heading 2"/>
    <w:basedOn w:val="Normal"/>
    <w:next w:val="Normal"/>
    <w:link w:val="Heading2Char"/>
    <w:uiPriority w:val="1"/>
    <w:qFormat/>
    <w:rsid w:val="007179E2"/>
    <w:pPr>
      <w:keepNext/>
      <w:spacing w:before="240" w:after="60"/>
      <w:outlineLvl w:val="1"/>
    </w:pPr>
    <w:rPr>
      <w:rFonts w:eastAsiaTheme="majorEastAsia" w:cs="Arial"/>
      <w:sz w:val="28"/>
      <w:lang w:val="nl-BE"/>
    </w:rPr>
  </w:style>
  <w:style w:type="paragraph" w:styleId="Heading3">
    <w:name w:val="heading 3"/>
    <w:basedOn w:val="Normal"/>
    <w:next w:val="Normal"/>
    <w:link w:val="Heading3Char"/>
    <w:uiPriority w:val="1"/>
    <w:qFormat/>
    <w:rsid w:val="007179E2"/>
    <w:pPr>
      <w:keepNext/>
      <w:spacing w:before="240" w:after="60"/>
      <w:outlineLvl w:val="2"/>
    </w:pPr>
    <w:rPr>
      <w:rFonts w:eastAsiaTheme="majorEastAsia" w:cs="Arial"/>
      <w:b/>
      <w:bCs/>
      <w:sz w:val="24"/>
      <w:lang w:val="nl-BE"/>
    </w:rPr>
  </w:style>
  <w:style w:type="paragraph" w:styleId="Heading4">
    <w:name w:val="heading 4"/>
    <w:basedOn w:val="Normal"/>
    <w:next w:val="Normal"/>
    <w:link w:val="Heading4Char"/>
    <w:uiPriority w:val="1"/>
    <w:qFormat/>
    <w:rsid w:val="007179E2"/>
    <w:pPr>
      <w:keepNext/>
      <w:spacing w:before="240" w:after="60"/>
      <w:outlineLvl w:val="3"/>
    </w:pPr>
    <w:rPr>
      <w:rFonts w:eastAsiaTheme="majorEastAsia" w:cstheme="majorBidi"/>
      <w:b/>
      <w:bCs/>
      <w:szCs w:val="28"/>
      <w:lang w:val="nl-BE"/>
    </w:rPr>
  </w:style>
  <w:style w:type="paragraph" w:styleId="Heading5">
    <w:name w:val="heading 5"/>
    <w:basedOn w:val="Normal"/>
    <w:next w:val="Normal"/>
    <w:link w:val="Heading5Char"/>
    <w:uiPriority w:val="1"/>
    <w:qFormat/>
    <w:rsid w:val="007179E2"/>
    <w:pPr>
      <w:spacing w:before="240" w:after="60"/>
      <w:outlineLvl w:val="4"/>
    </w:pPr>
    <w:rPr>
      <w:rFonts w:asciiTheme="majorHAnsi" w:eastAsiaTheme="majorEastAsia" w:hAnsiTheme="majorHAnsi" w:cstheme="majorBidi"/>
      <w:b/>
      <w:bCs/>
      <w:i/>
      <w:iCs/>
      <w:szCs w:val="26"/>
      <w:lang w:val="nl-BE"/>
    </w:rPr>
  </w:style>
  <w:style w:type="paragraph" w:styleId="Heading6">
    <w:name w:val="heading 6"/>
    <w:basedOn w:val="Normal"/>
    <w:next w:val="Normal"/>
    <w:link w:val="Heading6Char"/>
    <w:uiPriority w:val="9"/>
    <w:semiHidden/>
    <w:unhideWhenUsed/>
    <w:rsid w:val="00DF4A2A"/>
    <w:pPr>
      <w:keepNext/>
      <w:keepLines/>
      <w:spacing w:before="40"/>
      <w:outlineLvl w:val="5"/>
    </w:pPr>
    <w:rPr>
      <w:rFonts w:asciiTheme="majorHAnsi" w:eastAsiaTheme="majorEastAsia" w:hAnsiTheme="majorHAnsi" w:cstheme="majorBidi"/>
      <w:i/>
      <w:iCs/>
      <w:caps/>
      <w:color w:val="145374" w:themeColor="accent1" w:themeShade="80"/>
    </w:rPr>
  </w:style>
  <w:style w:type="paragraph" w:styleId="Heading7">
    <w:name w:val="heading 7"/>
    <w:basedOn w:val="Normal"/>
    <w:next w:val="Normal"/>
    <w:link w:val="Heading7Char"/>
    <w:uiPriority w:val="9"/>
    <w:semiHidden/>
    <w:unhideWhenUsed/>
    <w:rsid w:val="00DF4A2A"/>
    <w:pPr>
      <w:keepNext/>
      <w:keepLines/>
      <w:spacing w:before="40"/>
      <w:outlineLvl w:val="6"/>
    </w:pPr>
    <w:rPr>
      <w:rFonts w:asciiTheme="majorHAnsi" w:eastAsiaTheme="majorEastAsia" w:hAnsiTheme="majorHAnsi" w:cstheme="majorBidi"/>
      <w:b/>
      <w:bCs/>
      <w:color w:val="145374" w:themeColor="accent1" w:themeShade="80"/>
    </w:rPr>
  </w:style>
  <w:style w:type="paragraph" w:styleId="Heading8">
    <w:name w:val="heading 8"/>
    <w:basedOn w:val="Normal"/>
    <w:next w:val="Normal"/>
    <w:link w:val="Heading8Char"/>
    <w:uiPriority w:val="9"/>
    <w:semiHidden/>
    <w:unhideWhenUsed/>
    <w:rsid w:val="00DF4A2A"/>
    <w:pPr>
      <w:keepNext/>
      <w:keepLines/>
      <w:spacing w:before="40"/>
      <w:outlineLvl w:val="7"/>
    </w:pPr>
    <w:rPr>
      <w:rFonts w:asciiTheme="majorHAnsi" w:eastAsiaTheme="majorEastAsia" w:hAnsiTheme="majorHAnsi" w:cstheme="majorBidi"/>
      <w:b/>
      <w:bCs/>
      <w:i/>
      <w:iCs/>
      <w:color w:val="145374" w:themeColor="accent1" w:themeShade="80"/>
    </w:rPr>
  </w:style>
  <w:style w:type="paragraph" w:styleId="Heading9">
    <w:name w:val="heading 9"/>
    <w:basedOn w:val="Normal"/>
    <w:next w:val="Normal"/>
    <w:link w:val="Heading9Char"/>
    <w:uiPriority w:val="9"/>
    <w:semiHidden/>
    <w:unhideWhenUsed/>
    <w:rsid w:val="00DF4A2A"/>
    <w:pPr>
      <w:keepNext/>
      <w:keepLines/>
      <w:spacing w:before="40"/>
      <w:outlineLvl w:val="8"/>
    </w:pPr>
    <w:rPr>
      <w:rFonts w:asciiTheme="majorHAnsi" w:eastAsiaTheme="majorEastAsia" w:hAnsiTheme="majorHAnsi" w:cstheme="majorBidi"/>
      <w:i/>
      <w:iCs/>
      <w:color w:val="14537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179E2"/>
    <w:rPr>
      <w:rFonts w:eastAsiaTheme="majorEastAsia" w:cs="Arial"/>
      <w:b/>
      <w:color w:val="34A3DC" w:themeColor="accent1"/>
      <w:kern w:val="28"/>
      <w:sz w:val="32"/>
      <w:lang w:val="nl-BE"/>
    </w:rPr>
  </w:style>
  <w:style w:type="character" w:customStyle="1" w:styleId="Heading2Char">
    <w:name w:val="Heading 2 Char"/>
    <w:basedOn w:val="DefaultParagraphFont"/>
    <w:link w:val="Heading2"/>
    <w:uiPriority w:val="1"/>
    <w:rsid w:val="007179E2"/>
    <w:rPr>
      <w:rFonts w:eastAsiaTheme="majorEastAsia" w:cs="Arial"/>
      <w:sz w:val="28"/>
      <w:lang w:val="nl-BE"/>
    </w:rPr>
  </w:style>
  <w:style w:type="character" w:customStyle="1" w:styleId="Heading3Char">
    <w:name w:val="Heading 3 Char"/>
    <w:basedOn w:val="DefaultParagraphFont"/>
    <w:link w:val="Heading3"/>
    <w:uiPriority w:val="1"/>
    <w:rsid w:val="007179E2"/>
    <w:rPr>
      <w:rFonts w:eastAsiaTheme="majorEastAsia" w:cs="Arial"/>
      <w:b/>
      <w:bCs/>
      <w:sz w:val="24"/>
      <w:lang w:val="nl-BE"/>
    </w:rPr>
  </w:style>
  <w:style w:type="character" w:customStyle="1" w:styleId="Heading4Char">
    <w:name w:val="Heading 4 Char"/>
    <w:basedOn w:val="DefaultParagraphFont"/>
    <w:link w:val="Heading4"/>
    <w:uiPriority w:val="1"/>
    <w:rsid w:val="007179E2"/>
    <w:rPr>
      <w:rFonts w:eastAsiaTheme="majorEastAsia" w:cstheme="majorBidi"/>
      <w:b/>
      <w:bCs/>
      <w:szCs w:val="28"/>
      <w:lang w:val="nl-BE"/>
    </w:rPr>
  </w:style>
  <w:style w:type="character" w:customStyle="1" w:styleId="Heading5Char">
    <w:name w:val="Heading 5 Char"/>
    <w:basedOn w:val="DefaultParagraphFont"/>
    <w:link w:val="Heading5"/>
    <w:uiPriority w:val="1"/>
    <w:rsid w:val="007179E2"/>
    <w:rPr>
      <w:rFonts w:asciiTheme="majorHAnsi" w:eastAsiaTheme="majorEastAsia" w:hAnsiTheme="majorHAnsi" w:cstheme="majorBidi"/>
      <w:b/>
      <w:bCs/>
      <w:i/>
      <w:iCs/>
      <w:szCs w:val="26"/>
      <w:lang w:val="nl-BE"/>
    </w:rPr>
  </w:style>
  <w:style w:type="character" w:customStyle="1" w:styleId="Heading6Char">
    <w:name w:val="Heading 6 Char"/>
    <w:basedOn w:val="DefaultParagraphFont"/>
    <w:link w:val="Heading6"/>
    <w:uiPriority w:val="9"/>
    <w:semiHidden/>
    <w:rsid w:val="00DF4A2A"/>
    <w:rPr>
      <w:rFonts w:asciiTheme="majorHAnsi" w:eastAsiaTheme="majorEastAsia" w:hAnsiTheme="majorHAnsi" w:cstheme="majorBidi"/>
      <w:i/>
      <w:iCs/>
      <w:caps/>
      <w:color w:val="145374" w:themeColor="accent1" w:themeShade="80"/>
    </w:rPr>
  </w:style>
  <w:style w:type="character" w:customStyle="1" w:styleId="Heading7Char">
    <w:name w:val="Heading 7 Char"/>
    <w:basedOn w:val="DefaultParagraphFont"/>
    <w:link w:val="Heading7"/>
    <w:uiPriority w:val="9"/>
    <w:semiHidden/>
    <w:rsid w:val="00DF4A2A"/>
    <w:rPr>
      <w:rFonts w:asciiTheme="majorHAnsi" w:eastAsiaTheme="majorEastAsia" w:hAnsiTheme="majorHAnsi" w:cstheme="majorBidi"/>
      <w:b/>
      <w:bCs/>
      <w:color w:val="145374" w:themeColor="accent1" w:themeShade="80"/>
    </w:rPr>
  </w:style>
  <w:style w:type="character" w:customStyle="1" w:styleId="Heading8Char">
    <w:name w:val="Heading 8 Char"/>
    <w:basedOn w:val="DefaultParagraphFont"/>
    <w:link w:val="Heading8"/>
    <w:uiPriority w:val="9"/>
    <w:semiHidden/>
    <w:rsid w:val="00DF4A2A"/>
    <w:rPr>
      <w:rFonts w:asciiTheme="majorHAnsi" w:eastAsiaTheme="majorEastAsia" w:hAnsiTheme="majorHAnsi" w:cstheme="majorBidi"/>
      <w:b/>
      <w:bCs/>
      <w:i/>
      <w:iCs/>
      <w:color w:val="145374" w:themeColor="accent1" w:themeShade="80"/>
    </w:rPr>
  </w:style>
  <w:style w:type="character" w:customStyle="1" w:styleId="Heading9Char">
    <w:name w:val="Heading 9 Char"/>
    <w:basedOn w:val="DefaultParagraphFont"/>
    <w:link w:val="Heading9"/>
    <w:uiPriority w:val="9"/>
    <w:semiHidden/>
    <w:rsid w:val="00DF4A2A"/>
    <w:rPr>
      <w:rFonts w:asciiTheme="majorHAnsi" w:eastAsiaTheme="majorEastAsia" w:hAnsiTheme="majorHAnsi" w:cstheme="majorBidi"/>
      <w:i/>
      <w:iCs/>
      <w:color w:val="145374" w:themeColor="accent1" w:themeShade="80"/>
    </w:rPr>
  </w:style>
  <w:style w:type="paragraph" w:styleId="Caption">
    <w:name w:val="caption"/>
    <w:basedOn w:val="Normal"/>
    <w:next w:val="Normal"/>
    <w:uiPriority w:val="2"/>
    <w:qFormat/>
    <w:rsid w:val="007179E2"/>
    <w:pPr>
      <w:spacing w:before="120" w:after="120"/>
    </w:pPr>
    <w:rPr>
      <w:bCs/>
      <w:i/>
    </w:rPr>
  </w:style>
  <w:style w:type="paragraph" w:styleId="Title">
    <w:name w:val="Title"/>
    <w:basedOn w:val="Normal"/>
    <w:next w:val="Normal"/>
    <w:link w:val="TitleChar"/>
    <w:uiPriority w:val="10"/>
    <w:rsid w:val="00DF4A2A"/>
    <w:pPr>
      <w:spacing w:line="204" w:lineRule="auto"/>
      <w:contextualSpacing/>
    </w:pPr>
    <w:rPr>
      <w:rFonts w:asciiTheme="majorHAnsi" w:eastAsiaTheme="majorEastAsia" w:hAnsiTheme="majorHAnsi" w:cstheme="majorBidi"/>
      <w:caps/>
      <w:color w:val="404040" w:themeColor="text2"/>
      <w:spacing w:val="-15"/>
      <w:sz w:val="72"/>
      <w:szCs w:val="72"/>
    </w:rPr>
  </w:style>
  <w:style w:type="character" w:customStyle="1" w:styleId="TitleChar">
    <w:name w:val="Title Char"/>
    <w:basedOn w:val="DefaultParagraphFont"/>
    <w:link w:val="Title"/>
    <w:uiPriority w:val="10"/>
    <w:rsid w:val="00DF4A2A"/>
    <w:rPr>
      <w:rFonts w:asciiTheme="majorHAnsi" w:eastAsiaTheme="majorEastAsia" w:hAnsiTheme="majorHAnsi" w:cstheme="majorBidi"/>
      <w:caps/>
      <w:color w:val="404040" w:themeColor="text2"/>
      <w:spacing w:val="-15"/>
      <w:sz w:val="72"/>
      <w:szCs w:val="72"/>
    </w:rPr>
  </w:style>
  <w:style w:type="paragraph" w:styleId="Subtitle">
    <w:name w:val="Subtitle"/>
    <w:basedOn w:val="Normal"/>
    <w:next w:val="Normal"/>
    <w:link w:val="SubtitleChar"/>
    <w:uiPriority w:val="11"/>
    <w:qFormat/>
    <w:rsid w:val="007179E2"/>
    <w:pPr>
      <w:numPr>
        <w:ilvl w:val="1"/>
      </w:numPr>
    </w:pPr>
    <w:rPr>
      <w:rFonts w:eastAsiaTheme="majorEastAsia" w:cstheme="majorBidi"/>
      <w:i/>
      <w:iCs/>
      <w:spacing w:val="15"/>
      <w:sz w:val="24"/>
      <w:szCs w:val="24"/>
      <w:lang w:val="nl-BE"/>
    </w:rPr>
  </w:style>
  <w:style w:type="character" w:customStyle="1" w:styleId="SubtitleChar">
    <w:name w:val="Subtitle Char"/>
    <w:basedOn w:val="DefaultParagraphFont"/>
    <w:link w:val="Subtitle"/>
    <w:uiPriority w:val="11"/>
    <w:rsid w:val="007179E2"/>
    <w:rPr>
      <w:rFonts w:eastAsiaTheme="majorEastAsia" w:cstheme="majorBidi"/>
      <w:i/>
      <w:iCs/>
      <w:spacing w:val="15"/>
      <w:sz w:val="24"/>
      <w:szCs w:val="24"/>
      <w:lang w:val="nl-BE"/>
    </w:rPr>
  </w:style>
  <w:style w:type="character" w:styleId="Strong">
    <w:name w:val="Strong"/>
    <w:basedOn w:val="DefaultParagraphFont"/>
    <w:uiPriority w:val="22"/>
    <w:qFormat/>
    <w:rsid w:val="007179E2"/>
    <w:rPr>
      <w:b/>
      <w:bCs/>
    </w:rPr>
  </w:style>
  <w:style w:type="character" w:styleId="Emphasis">
    <w:name w:val="Emphasis"/>
    <w:basedOn w:val="DefaultParagraphFont"/>
    <w:uiPriority w:val="20"/>
    <w:qFormat/>
    <w:rsid w:val="007179E2"/>
    <w:rPr>
      <w:i/>
      <w:iCs/>
    </w:rPr>
  </w:style>
  <w:style w:type="paragraph" w:styleId="NoSpacing">
    <w:name w:val="No Spacing"/>
    <w:uiPriority w:val="1"/>
    <w:rsid w:val="00DF4A2A"/>
  </w:style>
  <w:style w:type="paragraph" w:styleId="Quote">
    <w:name w:val="Quote"/>
    <w:basedOn w:val="Normal"/>
    <w:next w:val="Normal"/>
    <w:link w:val="QuoteChar"/>
    <w:uiPriority w:val="29"/>
    <w:qFormat/>
    <w:rsid w:val="007179E2"/>
    <w:pPr>
      <w:spacing w:before="200" w:after="160"/>
      <w:ind w:left="864" w:right="864"/>
      <w:jc w:val="center"/>
    </w:pPr>
    <w:rPr>
      <w:rFonts w:asciiTheme="minorHAnsi" w:hAnsiTheme="minorHAnsi"/>
      <w:i/>
      <w:iCs/>
      <w:color w:val="404040" w:themeColor="text1" w:themeTint="BF"/>
      <w:lang w:val="nl-BE"/>
    </w:rPr>
  </w:style>
  <w:style w:type="character" w:customStyle="1" w:styleId="QuoteChar">
    <w:name w:val="Quote Char"/>
    <w:basedOn w:val="DefaultParagraphFont"/>
    <w:link w:val="Quote"/>
    <w:uiPriority w:val="29"/>
    <w:rsid w:val="007179E2"/>
    <w:rPr>
      <w:rFonts w:asciiTheme="minorHAnsi" w:hAnsiTheme="minorHAnsi"/>
      <w:i/>
      <w:iCs/>
      <w:color w:val="404040" w:themeColor="text1" w:themeTint="BF"/>
      <w:lang w:val="nl-BE"/>
    </w:rPr>
  </w:style>
  <w:style w:type="paragraph" w:styleId="IntenseQuote">
    <w:name w:val="Intense Quote"/>
    <w:basedOn w:val="Normal"/>
    <w:next w:val="Normal"/>
    <w:link w:val="IntenseQuoteChar"/>
    <w:uiPriority w:val="30"/>
    <w:qFormat/>
    <w:rsid w:val="007179E2"/>
    <w:pPr>
      <w:pBdr>
        <w:bottom w:val="single" w:sz="4" w:space="4" w:color="auto"/>
      </w:pBdr>
      <w:spacing w:before="200" w:after="280"/>
      <w:ind w:left="936" w:right="936"/>
    </w:pPr>
    <w:rPr>
      <w:rFonts w:asciiTheme="minorHAnsi" w:eastAsiaTheme="majorEastAsia" w:hAnsiTheme="minorHAnsi" w:cstheme="majorBidi"/>
      <w:b/>
      <w:bCs/>
      <w:i/>
      <w:iCs/>
      <w:lang w:val="nl-BE"/>
    </w:rPr>
  </w:style>
  <w:style w:type="character" w:customStyle="1" w:styleId="IntenseQuoteChar">
    <w:name w:val="Intense Quote Char"/>
    <w:basedOn w:val="DefaultParagraphFont"/>
    <w:link w:val="IntenseQuote"/>
    <w:uiPriority w:val="30"/>
    <w:rsid w:val="007179E2"/>
    <w:rPr>
      <w:rFonts w:asciiTheme="minorHAnsi" w:eastAsiaTheme="majorEastAsia" w:hAnsiTheme="minorHAnsi" w:cstheme="majorBidi"/>
      <w:b/>
      <w:bCs/>
      <w:i/>
      <w:iCs/>
      <w:lang w:val="nl-BE"/>
    </w:rPr>
  </w:style>
  <w:style w:type="character" w:styleId="SubtleEmphasis">
    <w:name w:val="Subtle Emphasis"/>
    <w:basedOn w:val="DefaultParagraphFont"/>
    <w:uiPriority w:val="19"/>
    <w:qFormat/>
    <w:rsid w:val="007179E2"/>
    <w:rPr>
      <w:i/>
      <w:iCs/>
      <w:color w:val="404040" w:themeColor="text1" w:themeTint="BF"/>
    </w:rPr>
  </w:style>
  <w:style w:type="character" w:styleId="IntenseEmphasis">
    <w:name w:val="Intense Emphasis"/>
    <w:basedOn w:val="DefaultParagraphFont"/>
    <w:uiPriority w:val="21"/>
    <w:qFormat/>
    <w:rsid w:val="007179E2"/>
    <w:rPr>
      <w:b/>
      <w:bCs/>
      <w:i/>
      <w:iCs/>
      <w:color w:val="auto"/>
    </w:rPr>
  </w:style>
  <w:style w:type="character" w:styleId="SubtleReference">
    <w:name w:val="Subtle Reference"/>
    <w:basedOn w:val="DefaultParagraphFont"/>
    <w:uiPriority w:val="31"/>
    <w:qFormat/>
    <w:rsid w:val="007179E2"/>
    <w:rPr>
      <w:smallCaps/>
      <w:color w:val="34A3DC" w:themeColor="accent1"/>
      <w:u w:val="single"/>
    </w:rPr>
  </w:style>
  <w:style w:type="character" w:styleId="IntenseReference">
    <w:name w:val="Intense Reference"/>
    <w:basedOn w:val="DefaultParagraphFont"/>
    <w:uiPriority w:val="32"/>
    <w:qFormat/>
    <w:rsid w:val="007179E2"/>
    <w:rPr>
      <w:b/>
      <w:bCs/>
      <w:smallCaps/>
      <w:color w:val="34A3DC" w:themeColor="accent1"/>
      <w:spacing w:val="5"/>
      <w:u w:val="single"/>
    </w:rPr>
  </w:style>
  <w:style w:type="character" w:styleId="BookTitle">
    <w:name w:val="Book Title"/>
    <w:basedOn w:val="DefaultParagraphFont"/>
    <w:uiPriority w:val="33"/>
    <w:qFormat/>
    <w:rsid w:val="007179E2"/>
    <w:rPr>
      <w:b/>
      <w:bCs/>
      <w:i/>
      <w:iCs/>
      <w:spacing w:val="5"/>
    </w:rPr>
  </w:style>
  <w:style w:type="paragraph" w:styleId="TOCHeading">
    <w:name w:val="TOC Heading"/>
    <w:basedOn w:val="Heading1"/>
    <w:next w:val="Normal"/>
    <w:uiPriority w:val="39"/>
    <w:semiHidden/>
    <w:unhideWhenUsed/>
    <w:qFormat/>
    <w:rsid w:val="007179E2"/>
    <w:pPr>
      <w:keepLines/>
      <w:spacing w:before="480" w:after="0"/>
      <w:outlineLvl w:val="9"/>
    </w:pPr>
    <w:rPr>
      <w:rFonts w:cstheme="majorBidi"/>
      <w:bCs/>
      <w:color w:val="6F6F6F" w:themeColor="text2" w:themeTint="BF"/>
      <w:kern w:val="0"/>
      <w:sz w:val="28"/>
      <w:szCs w:val="28"/>
      <w:lang w:val="x-none"/>
    </w:rPr>
  </w:style>
  <w:style w:type="paragraph" w:customStyle="1" w:styleId="TitelInvitation">
    <w:name w:val="Titel Invitation"/>
    <w:basedOn w:val="Normal"/>
    <w:uiPriority w:val="1"/>
    <w:qFormat/>
    <w:rsid w:val="007179E2"/>
    <w:pPr>
      <w:spacing w:after="960"/>
      <w:jc w:val="left"/>
    </w:pPr>
    <w:rPr>
      <w:b/>
      <w:sz w:val="48"/>
    </w:rPr>
  </w:style>
  <w:style w:type="paragraph" w:customStyle="1" w:styleId="NormalInvitationtext">
    <w:name w:val="Normal Invitationtext"/>
    <w:basedOn w:val="Normal"/>
    <w:link w:val="NormalInvitationtextChar"/>
    <w:uiPriority w:val="1"/>
    <w:qFormat/>
    <w:rsid w:val="007179E2"/>
    <w:pPr>
      <w:tabs>
        <w:tab w:val="left" w:pos="900"/>
      </w:tabs>
      <w:jc w:val="left"/>
    </w:pPr>
    <w:rPr>
      <w:rFonts w:asciiTheme="minorHAnsi" w:hAnsiTheme="minorHAnsi"/>
      <w:sz w:val="18"/>
      <w:lang w:val="nl-BE"/>
    </w:rPr>
  </w:style>
  <w:style w:type="character" w:customStyle="1" w:styleId="NormalInvitationtextChar">
    <w:name w:val="Normal Invitationtext Char"/>
    <w:basedOn w:val="DefaultParagraphFont"/>
    <w:link w:val="NormalInvitationtext"/>
    <w:uiPriority w:val="1"/>
    <w:rsid w:val="007179E2"/>
    <w:rPr>
      <w:rFonts w:asciiTheme="minorHAnsi" w:hAnsiTheme="minorHAnsi"/>
      <w:sz w:val="18"/>
      <w:lang w:val="nl-BE"/>
    </w:rPr>
  </w:style>
  <w:style w:type="character" w:styleId="PlaceholderText">
    <w:name w:val="Placeholder Text"/>
    <w:basedOn w:val="DefaultParagraphFont"/>
    <w:uiPriority w:val="99"/>
    <w:semiHidden/>
    <w:qFormat/>
    <w:rsid w:val="007179E2"/>
    <w:rPr>
      <w:vanish/>
      <w:color w:val="7F7F7F" w:themeColor="text1" w:themeTint="80"/>
    </w:rPr>
  </w:style>
  <w:style w:type="character" w:styleId="CommentReference">
    <w:name w:val="annotation reference"/>
    <w:basedOn w:val="DefaultParagraphFont"/>
    <w:uiPriority w:val="99"/>
    <w:semiHidden/>
    <w:unhideWhenUsed/>
    <w:rsid w:val="008B29DF"/>
    <w:rPr>
      <w:sz w:val="16"/>
      <w:szCs w:val="16"/>
    </w:rPr>
  </w:style>
  <w:style w:type="paragraph" w:styleId="CommentText">
    <w:name w:val="annotation text"/>
    <w:basedOn w:val="Normal"/>
    <w:link w:val="CommentTextChar"/>
    <w:uiPriority w:val="99"/>
    <w:unhideWhenUsed/>
    <w:rsid w:val="008B29DF"/>
    <w:rPr>
      <w:sz w:val="20"/>
    </w:rPr>
  </w:style>
  <w:style w:type="character" w:customStyle="1" w:styleId="CommentTextChar">
    <w:name w:val="Comment Text Char"/>
    <w:basedOn w:val="DefaultParagraphFont"/>
    <w:link w:val="CommentText"/>
    <w:uiPriority w:val="99"/>
    <w:rsid w:val="008B29DF"/>
    <w:rPr>
      <w:rFonts w:cs="Times New Roman"/>
      <w:sz w:val="20"/>
      <w:lang w:val="nl-NL"/>
    </w:rPr>
  </w:style>
  <w:style w:type="paragraph" w:styleId="BalloonText">
    <w:name w:val="Balloon Text"/>
    <w:basedOn w:val="Normal"/>
    <w:link w:val="BalloonTextChar"/>
    <w:uiPriority w:val="99"/>
    <w:semiHidden/>
    <w:unhideWhenUsed/>
    <w:rsid w:val="008B29D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29DF"/>
    <w:rPr>
      <w:rFonts w:ascii="Segoe UI" w:hAnsi="Segoe UI" w:cs="Segoe UI"/>
      <w:sz w:val="18"/>
      <w:szCs w:val="18"/>
      <w:lang w:val="nl-NL"/>
    </w:rPr>
  </w:style>
  <w:style w:type="paragraph" w:styleId="FootnoteText">
    <w:name w:val="footnote text"/>
    <w:basedOn w:val="Normal"/>
    <w:link w:val="FootnoteTextChar"/>
    <w:uiPriority w:val="99"/>
    <w:semiHidden/>
    <w:unhideWhenUsed/>
    <w:rsid w:val="00EA1443"/>
    <w:rPr>
      <w:sz w:val="20"/>
    </w:rPr>
  </w:style>
  <w:style w:type="character" w:customStyle="1" w:styleId="FootnoteTextChar">
    <w:name w:val="Footnote Text Char"/>
    <w:basedOn w:val="DefaultParagraphFont"/>
    <w:link w:val="FootnoteText"/>
    <w:uiPriority w:val="99"/>
    <w:semiHidden/>
    <w:rsid w:val="00EA1443"/>
    <w:rPr>
      <w:rFonts w:cs="Times New Roman"/>
      <w:sz w:val="20"/>
      <w:lang w:val="nl-NL"/>
    </w:rPr>
  </w:style>
  <w:style w:type="character" w:styleId="FootnoteReference">
    <w:name w:val="footnote reference"/>
    <w:basedOn w:val="DefaultParagraphFont"/>
    <w:uiPriority w:val="99"/>
    <w:semiHidden/>
    <w:unhideWhenUsed/>
    <w:rsid w:val="00EA1443"/>
    <w:rPr>
      <w:vertAlign w:val="superscript"/>
    </w:rPr>
  </w:style>
  <w:style w:type="paragraph" w:styleId="CommentSubject">
    <w:name w:val="annotation subject"/>
    <w:basedOn w:val="CommentText"/>
    <w:next w:val="CommentText"/>
    <w:link w:val="CommentSubjectChar"/>
    <w:uiPriority w:val="99"/>
    <w:semiHidden/>
    <w:unhideWhenUsed/>
    <w:rsid w:val="00E034F3"/>
    <w:rPr>
      <w:b/>
      <w:bCs/>
    </w:rPr>
  </w:style>
  <w:style w:type="character" w:customStyle="1" w:styleId="CommentSubjectChar">
    <w:name w:val="Comment Subject Char"/>
    <w:basedOn w:val="CommentTextChar"/>
    <w:link w:val="CommentSubject"/>
    <w:uiPriority w:val="99"/>
    <w:semiHidden/>
    <w:rsid w:val="00E034F3"/>
    <w:rPr>
      <w:rFonts w:cs="Times New Roman"/>
      <w:b/>
      <w:bCs/>
      <w:sz w:val="20"/>
      <w:lang w:val="nl-NL"/>
    </w:rPr>
  </w:style>
  <w:style w:type="paragraph" w:styleId="Revision">
    <w:name w:val="Revision"/>
    <w:hidden/>
    <w:uiPriority w:val="99"/>
    <w:semiHidden/>
    <w:rsid w:val="00E034F3"/>
    <w:rPr>
      <w:rFonts w:cs="Times New Roman"/>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VITO_2017">
  <a:themeElements>
    <a:clrScheme name="VITO_2017">
      <a:dk1>
        <a:srgbClr val="000000"/>
      </a:dk1>
      <a:lt1>
        <a:srgbClr val="FFFFFF"/>
      </a:lt1>
      <a:dk2>
        <a:srgbClr val="404040"/>
      </a:dk2>
      <a:lt2>
        <a:srgbClr val="FFFFFF"/>
      </a:lt2>
      <a:accent1>
        <a:srgbClr val="34A3DC"/>
      </a:accent1>
      <a:accent2>
        <a:srgbClr val="F58220"/>
      </a:accent2>
      <a:accent3>
        <a:srgbClr val="67AF3E"/>
      </a:accent3>
      <a:accent4>
        <a:srgbClr val="C55E66"/>
      </a:accent4>
      <a:accent5>
        <a:srgbClr val="E5BB29"/>
      </a:accent5>
      <a:accent6>
        <a:srgbClr val="4693A9"/>
      </a:accent6>
      <a:hlink>
        <a:srgbClr val="0000FF"/>
      </a:hlink>
      <a:folHlink>
        <a:srgbClr val="800080"/>
      </a:folHlink>
    </a:clrScheme>
    <a:fontScheme name="Custom 1">
      <a:majorFont>
        <a:latin typeface="Calibri"/>
        <a:ea typeface=""/>
        <a:cs typeface=""/>
      </a:majorFont>
      <a:minorFont>
        <a:latin typeface="Calibri"/>
        <a:ea typeface=""/>
        <a:cs typeface=""/>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977</Words>
  <Characters>5569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Blommaert Joris</dc:creator>
  <cp:keywords/>
  <dc:description/>
  <cp:lastModifiedBy>o k</cp:lastModifiedBy>
  <cp:revision>3</cp:revision>
  <dcterms:created xsi:type="dcterms:W3CDTF">2019-01-22T23:26:00Z</dcterms:created>
  <dcterms:modified xsi:type="dcterms:W3CDTF">2019-01-22T23:34:00Z</dcterms:modified>
</cp:coreProperties>
</file>